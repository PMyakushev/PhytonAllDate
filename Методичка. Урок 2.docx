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Урок 2. Встроенные типы и операции с ними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200" w:before="200" w:lineRule="auto"/>
        <w:jc w:val="both"/>
        <w:rPr/>
      </w:pPr>
      <w:bookmarkStart w:colFirst="0" w:colLast="0" w:name="_pvgumfriw1sy" w:id="1"/>
      <w:bookmarkEnd w:id="1"/>
      <w:r w:rsidDel="00000000" w:rsidR="00000000" w:rsidRPr="00000000">
        <w:rPr>
          <w:color w:val="000000"/>
          <w:rtl w:val="0"/>
        </w:rPr>
        <w:t xml:space="preserve">В уроке приведено описание ключевых встроенных типов данных, реализованных в Python. Разработчик может выполнять операции с данными традиционных типов, таких как строки, числа, логический тип. Рассматриваются списки, множества, кортежи, словари. Также в рамках урока мы познакомимся с понятиями  тернарного оператора и оператора is. Обязательно коснёмся и некоторых операций, выполняемых с данными базовых типов</w:t>
      </w:r>
      <w:r w:rsidDel="00000000" w:rsidR="00000000" w:rsidRPr="00000000">
        <w:rPr>
          <w:color w:val="000000"/>
          <w:rtl w:val="0"/>
        </w:rPr>
        <w:t xml:space="preserve">, узнаем о трюках, которые может использовать разработчик для повышения лаконичности кода.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objkl0596e9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pyr07cxttx0k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87kxi9slfrs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s9b89zbra3d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ocany2c69f6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3bvxpdvl9fah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Subtitle"/>
        <w:rPr/>
      </w:pPr>
      <w:bookmarkStart w:colFirst="0" w:colLast="0" w:name="_9swreo9argpt" w:id="8"/>
      <w:bookmarkEnd w:id="8"/>
      <w:r w:rsidDel="00000000" w:rsidR="00000000" w:rsidRPr="00000000">
        <w:rPr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l1dkm4a8sr5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Тип данных: число.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hab5b4q5i1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Целые (int)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w1zrwyhgoa2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Вещественные (float)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zwzklybtku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Комплексные (complex)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x3nh4gi7cey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Тип данных: строка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z5z3u6hw49f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Конкатенация (сцепление)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ja8nthexx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Взятие элемента по индексу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n0hccuz597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Извлечение среза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m180q8n8k1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Механизмы реверса строк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n05qkbqowq7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Таблица методов строк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o5l66csrcfb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Тип данных: список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g0lgc5t0tzm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Тип данных: кортеж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x3rpf5etzu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Тип данных: множество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kp65dmu0s26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Тип данных: словарь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d7vfdhs4ym7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Тип данных: bool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ysv5glo9lr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Тип данных: bytes и bytearray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ig49qj9buc5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Тип данных: NoneType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ft31uf1jso9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Тип данных: исключение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r57u3uv7acw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 цикле for in для обхода последовательностей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4htlimm7qn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Понятие тернарного оператора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yhudxu86tw2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Оператор 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yrpat2c51w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Десятка лучших трюков в 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tcled8eyy3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Объединение списков без цикла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hucmx5gr8k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Удаление дубликатов в списке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i2g5f6brzad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Обмен значениями через кортежи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a17ioigz6kd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Вывод значения несуществующего ключа в словаре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iekfu8hvkgt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Поиск самых часто встречающихся элементов списка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yatu3hki0r8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Распаковка последовательностей при неизвестном количестве элементов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m5izp8mhuh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Вывод с помощью функции print() без перевода строки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50iqa18ite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Сортировка словаря по значениям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ebdsf1stx3n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Нумерованные списки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b6lecbky2ex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Транспонирование матрицы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fv3bylrz63a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vqapgkhnyfq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tnflastqfeh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Subtitle"/>
        <w:spacing w:after="200" w:before="200" w:line="276" w:lineRule="auto"/>
        <w:jc w:val="both"/>
        <w:rPr>
          <w:color w:val="000000"/>
        </w:rPr>
      </w:pPr>
      <w:bookmarkStart w:colFirst="0" w:colLast="0" w:name="_vdn422y0da1e" w:id="9"/>
      <w:bookmarkEnd w:id="9"/>
      <w:r w:rsidDel="00000000" w:rsidR="00000000" w:rsidRPr="00000000">
        <w:rPr>
          <w:color w:val="000000"/>
          <w:rtl w:val="0"/>
        </w:rPr>
        <w:t xml:space="preserve">На этом уроке студент: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Узнает о встроенных в Python типах данных: числа, строки, байты, списки, кортежи, словари и т.д.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Научится работать с циклами для обхода типов данных — последовательностей.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Познакомится с тернарным оператором и оператором is.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Научится выполнять различные операции со встроенными типами данных и использовать их в своих программах.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jc w:val="both"/>
        <w:rPr/>
      </w:pPr>
      <w:bookmarkStart w:colFirst="0" w:colLast="0" w:name="_l1dkm4a8sr5b" w:id="10"/>
      <w:bookmarkEnd w:id="10"/>
      <w:r w:rsidDel="00000000" w:rsidR="00000000" w:rsidRPr="00000000">
        <w:rPr>
          <w:rtl w:val="0"/>
        </w:rPr>
        <w:t xml:space="preserve">Тип данных: число.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В Python доступны следующие виды чисел: целые (тип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), вещественные (тип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), комплексные (тип </w:t>
      </w:r>
      <w:r w:rsidDel="00000000" w:rsidR="00000000" w:rsidRPr="00000000">
        <w:rPr>
          <w:b w:val="1"/>
          <w:rtl w:val="0"/>
        </w:rPr>
        <w:t xml:space="preserve">complex</w:t>
      </w:r>
      <w:r w:rsidDel="00000000" w:rsidR="00000000" w:rsidRPr="00000000">
        <w:rPr>
          <w:rtl w:val="0"/>
        </w:rPr>
        <w:t xml:space="preserve">). Более подробно каждый из них рассматривается в следующем разделе урока.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>
          <w:sz w:val="24"/>
          <w:szCs w:val="24"/>
        </w:rPr>
      </w:pPr>
      <w:bookmarkStart w:colFirst="0" w:colLast="0" w:name="_thab5b4q5i1y" w:id="11"/>
      <w:bookmarkEnd w:id="11"/>
      <w:r w:rsidDel="00000000" w:rsidR="00000000" w:rsidRPr="00000000">
        <w:rPr>
          <w:sz w:val="24"/>
          <w:szCs w:val="24"/>
          <w:rtl w:val="0"/>
        </w:rPr>
        <w:t xml:space="preserve">Целые (int)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В Python 3 числа соответствуют обычным числам. Стандартные операции с целыми числами были рассмотрены на уроке 1. Дополнительно над целыми числами можно производить такие операции, как взятие числа по модулю и битовые операции.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0"/>
        <w:gridCol w:w="4820"/>
        <w:tblGridChange w:id="0">
          <w:tblGrid>
            <w:gridCol w:w="4820"/>
            <w:gridCol w:w="482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Операция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Взятие по модулю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abs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-&gt; 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Побитовое 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4 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&amp;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 -&gt; 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Побитовое ИЛИ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4 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|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 -&gt; 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Побитовое исключающее ИЛИ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4 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^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 -&gt;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Битовый сдвиг влево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4 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&lt;&lt;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 -&gt; 256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Битовый сдвиг вправо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4 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&gt;&gt;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 -&gt; 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Числа в Python могут быть представлены не только в десятичной, но и в других системах счисления. Для перевода между системами счисления применяются специальные функции.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0"/>
        <w:gridCol w:w="4650"/>
        <w:gridCol w:w="3660"/>
        <w:tblGridChange w:id="0">
          <w:tblGrid>
            <w:gridCol w:w="1320"/>
            <w:gridCol w:w="4650"/>
            <w:gridCol w:w="366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Преобразовать к целому числу в десятичном формате (по умолчанию). Также допускается выбор другой системы счисления с помощью дополнительного параметра (от 2 до 36)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36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17.5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-&gt; 17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before="0" w:line="36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'10001'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-&gt; 17</w:t>
            </w:r>
          </w:p>
          <w:p w:rsidR="00000000" w:rsidDel="00000000" w:rsidP="00000000" w:rsidRDefault="00000000" w:rsidRPr="00000000" w14:paraId="00000053">
            <w:pPr>
              <w:widowControl w:val="0"/>
              <w:spacing w:after="0" w:before="0" w:line="36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bin()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Преобразовать к двоичному формату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bin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))-&gt; 0b10001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oct()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Преобразовать к восьмеричному формату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oct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-&gt; 0o21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hex()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Преобразовать к шестнадцатеричному формату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hex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-&gt; 0x11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pStyle w:val="Heading2"/>
        <w:jc w:val="left"/>
        <w:rPr/>
      </w:pPr>
      <w:bookmarkStart w:colFirst="0" w:colLast="0" w:name="_w1zrwyhgoa22" w:id="12"/>
      <w:bookmarkEnd w:id="12"/>
      <w:r w:rsidDel="00000000" w:rsidR="00000000" w:rsidRPr="00000000">
        <w:rPr>
          <w:sz w:val="24"/>
          <w:szCs w:val="24"/>
          <w:rtl w:val="0"/>
        </w:rPr>
        <w:t xml:space="preserve">Вещественные (float)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Поддерживают операции, аналогичные операциям, выполняемым с целыми числами. Более подробно рассмотрены в первом уроке.</w:t>
      </w:r>
    </w:p>
    <w:p w:rsidR="00000000" w:rsidDel="00000000" w:rsidP="00000000" w:rsidRDefault="00000000" w:rsidRPr="00000000" w14:paraId="00000060">
      <w:pPr>
        <w:pStyle w:val="Heading2"/>
        <w:jc w:val="left"/>
        <w:rPr>
          <w:sz w:val="24"/>
          <w:szCs w:val="24"/>
        </w:rPr>
      </w:pPr>
      <w:bookmarkStart w:colFirst="0" w:colLast="0" w:name="_1zwzklybtkuj" w:id="13"/>
      <w:bookmarkEnd w:id="13"/>
      <w:r w:rsidDel="00000000" w:rsidR="00000000" w:rsidRPr="00000000">
        <w:rPr>
          <w:sz w:val="24"/>
          <w:szCs w:val="24"/>
          <w:rtl w:val="0"/>
        </w:rPr>
        <w:t xml:space="preserve">Комплексные (complex)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Под комплексным числом понимается выражение вида </w:t>
      </w:r>
      <w:r w:rsidDel="00000000" w:rsidR="00000000" w:rsidRPr="00000000">
        <w:rPr>
          <w:b w:val="1"/>
          <w:rtl w:val="0"/>
        </w:rPr>
        <w:t xml:space="preserve">a + ib</w:t>
      </w:r>
      <w:r w:rsidDel="00000000" w:rsidR="00000000" w:rsidRPr="00000000">
        <w:rPr>
          <w:rtl w:val="0"/>
        </w:rPr>
        <w:t xml:space="preserve">, где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rtl w:val="0"/>
        </w:rPr>
        <w:t xml:space="preserve"> являются любыми действительными числами,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- мнимая единица.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n_1 = complex(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print(n_1)</w:t>
              <w:br w:type="textWrapping"/>
              <w:t xml:space="preserve">n_2 = complex(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print(n_2)</w:t>
            </w:r>
          </w:p>
        </w:tc>
      </w:tr>
    </w:tbl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6j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8j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66">
      <w:pPr>
        <w:pStyle w:val="Heading2"/>
        <w:jc w:val="center"/>
        <w:rPr/>
      </w:pPr>
      <w:bookmarkStart w:colFirst="0" w:colLast="0" w:name="_8kgiahtaunp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jc w:val="both"/>
        <w:rPr/>
      </w:pPr>
      <w:bookmarkStart w:colFirst="0" w:colLast="0" w:name="_x3nh4gi7ceye" w:id="15"/>
      <w:bookmarkEnd w:id="15"/>
      <w:r w:rsidDel="00000000" w:rsidR="00000000" w:rsidRPr="00000000">
        <w:rPr>
          <w:rtl w:val="0"/>
        </w:rPr>
        <w:t xml:space="preserve">Тип данных: строка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Строка в Python — упорядоченный набор символов для хранения и представления текстовой информации.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my_str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"простая строка"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print(my_str)</w:t>
              <w:br w:type="textWrapping"/>
              <w:t xml:space="preserve">print(type(my_str))</w:t>
            </w:r>
          </w:p>
        </w:tc>
      </w:tr>
    </w:tbl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простая строка</w:t>
              <w:br w:type="textWrapping"/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'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str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'&gt;</w:t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  <w:t xml:space="preserve">Простейший тип данных — упорядоченная неизменяемая коллекция элементов. Со строками в Python можно выполнять множество операций, например:</w:t>
      </w:r>
    </w:p>
    <w:p w:rsidR="00000000" w:rsidDel="00000000" w:rsidP="00000000" w:rsidRDefault="00000000" w:rsidRPr="00000000" w14:paraId="00000070">
      <w:pPr>
        <w:pStyle w:val="Heading2"/>
        <w:rPr>
          <w:sz w:val="24"/>
          <w:szCs w:val="24"/>
        </w:rPr>
      </w:pPr>
      <w:bookmarkStart w:colFirst="0" w:colLast="0" w:name="_z5z3u6hw49fw" w:id="16"/>
      <w:bookmarkEnd w:id="16"/>
      <w:r w:rsidDel="00000000" w:rsidR="00000000" w:rsidRPr="00000000">
        <w:rPr>
          <w:sz w:val="24"/>
          <w:szCs w:val="24"/>
          <w:rtl w:val="0"/>
        </w:rPr>
        <w:t xml:space="preserve">Конкатенация (сцепление)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s1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s2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print(s1 + s2)</w:t>
            </w:r>
          </w:p>
        </w:tc>
      </w:tr>
    </w:tbl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abrakadabra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>
          <w:sz w:val="24"/>
          <w:szCs w:val="24"/>
        </w:rPr>
      </w:pPr>
      <w:bookmarkStart w:colFirst="0" w:colLast="0" w:name="_4ja8nthexx1k" w:id="17"/>
      <w:bookmarkEnd w:id="17"/>
      <w:r w:rsidDel="00000000" w:rsidR="00000000" w:rsidRPr="00000000">
        <w:rPr>
          <w:sz w:val="24"/>
          <w:szCs w:val="24"/>
          <w:rtl w:val="0"/>
        </w:rPr>
        <w:t xml:space="preserve">Взятие элемента по индексу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'abrakadabra'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print(s[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</w:r>
          </w:p>
        </w:tc>
      </w:tr>
    </w:tbl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7D">
      <w:pPr>
        <w:pStyle w:val="Heading2"/>
        <w:jc w:val="center"/>
        <w:rPr/>
      </w:pPr>
      <w:bookmarkStart w:colFirst="0" w:colLast="0" w:name="_7s2zd9w81gu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>
          <w:sz w:val="24"/>
          <w:szCs w:val="24"/>
        </w:rPr>
      </w:pPr>
      <w:bookmarkStart w:colFirst="0" w:colLast="0" w:name="_4n0hccuz5978" w:id="19"/>
      <w:bookmarkEnd w:id="19"/>
      <w:r w:rsidDel="00000000" w:rsidR="00000000" w:rsidRPr="00000000">
        <w:rPr>
          <w:sz w:val="24"/>
          <w:szCs w:val="24"/>
          <w:rtl w:val="0"/>
        </w:rPr>
        <w:t xml:space="preserve">Извлечение среза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Синтаксис: </w:t>
      </w:r>
      <w:r w:rsidDel="00000000" w:rsidR="00000000" w:rsidRPr="00000000">
        <w:rPr>
          <w:b w:val="1"/>
          <w:rtl w:val="0"/>
        </w:rPr>
        <w:t xml:space="preserve">[s:f:step]</w:t>
      </w:r>
      <w:r w:rsidDel="00000000" w:rsidR="00000000" w:rsidRPr="00000000">
        <w:rPr>
          <w:rtl w:val="0"/>
        </w:rPr>
        <w:t xml:space="preserve">, где </w:t>
      </w: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rtl w:val="0"/>
        </w:rPr>
        <w:t xml:space="preserve"> — начало среза, </w:t>
      </w:r>
      <w:r w:rsidDel="00000000" w:rsidR="00000000" w:rsidRPr="00000000">
        <w:rPr>
          <w:b w:val="1"/>
          <w:rtl w:val="0"/>
        </w:rPr>
        <w:t xml:space="preserve">f</w:t>
      </w:r>
      <w:r w:rsidDel="00000000" w:rsidR="00000000" w:rsidRPr="00000000">
        <w:rPr>
          <w:rtl w:val="0"/>
        </w:rPr>
        <w:t xml:space="preserve"> — окончание, </w:t>
      </w:r>
      <w:r w:rsidDel="00000000" w:rsidR="00000000" w:rsidRPr="00000000">
        <w:rPr>
          <w:b w:val="1"/>
          <w:rtl w:val="0"/>
        </w:rPr>
        <w:t xml:space="preserve">step</w:t>
      </w:r>
      <w:r w:rsidDel="00000000" w:rsidR="00000000" w:rsidRPr="00000000">
        <w:rPr>
          <w:rtl w:val="0"/>
        </w:rPr>
        <w:t xml:space="preserve"> — шаг (опционально).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'abrakadabra'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print(s[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  <w:br w:type="textWrapping"/>
              <w:t xml:space="preserve">print(s[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  <w:br w:type="textWrapping"/>
              <w:t xml:space="preserve">print(s[: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  <w:br w:type="textWrapping"/>
              <w:t xml:space="preserve">print(s[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:])</w:t>
              <w:br w:type="textWrapping"/>
              <w:t xml:space="preserve">print(s[:])</w:t>
              <w:br w:type="textWrapping"/>
              <w:t xml:space="preserve">print(s[::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  <w:br w:type="textWrapping"/>
              <w:t xml:space="preserve">print(s[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</w:r>
          </w:p>
        </w:tc>
      </w:tr>
    </w:tbl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kad</w:t>
              <w:br w:type="textWrapping"/>
              <w:t xml:space="preserve">akada</w:t>
              <w:br w:type="textWrapping"/>
              <w:t xml:space="preserve">abrak</w:t>
              <w:br w:type="textWrapping"/>
              <w:t xml:space="preserve">akadabra</w:t>
              <w:br w:type="textWrapping"/>
              <w:t xml:space="preserve">abrakadabra</w:t>
              <w:br w:type="textWrapping"/>
              <w:t xml:space="preserve">arbadakarba</w:t>
              <w:br w:type="textWrapping"/>
              <w:t xml:space="preserve">baa</w:t>
            </w:r>
          </w:p>
        </w:tc>
      </w:tr>
    </w:tbl>
    <w:p w:rsidR="00000000" w:rsidDel="00000000" w:rsidP="00000000" w:rsidRDefault="00000000" w:rsidRPr="00000000" w14:paraId="00000086">
      <w:pPr>
        <w:pStyle w:val="Heading2"/>
        <w:jc w:val="both"/>
        <w:rPr>
          <w:sz w:val="24"/>
          <w:szCs w:val="24"/>
        </w:rPr>
      </w:pPr>
      <w:bookmarkStart w:colFirst="0" w:colLast="0" w:name="_exzo68il3rhl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jc w:val="both"/>
        <w:rPr>
          <w:sz w:val="24"/>
          <w:szCs w:val="24"/>
        </w:rPr>
      </w:pPr>
      <w:bookmarkStart w:colFirst="0" w:colLast="0" w:name="_m180q8n8k1m3" w:id="21"/>
      <w:bookmarkEnd w:id="21"/>
      <w:r w:rsidDel="00000000" w:rsidR="00000000" w:rsidRPr="00000000">
        <w:rPr>
          <w:sz w:val="24"/>
          <w:szCs w:val="24"/>
          <w:rtl w:val="0"/>
        </w:rPr>
        <w:t xml:space="preserve">Механизмы реверса строк</w:t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Рассмотрим следующие механизмы реверса строк: срез, обратная итерация, алгоритм реверса на месте.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ind w:left="360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Срез.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string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"abrakadbra"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str_reverse = string[::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print(str_reverse)</w:t>
            </w:r>
          </w:p>
        </w:tc>
      </w:tr>
    </w:tbl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ff7700"/>
                <w:shd w:fill="f8f8f8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arbdakarba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360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Обратная итерация.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reversed(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"abrakadbra"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print(el)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</w:t>
              <w:br w:type="textWrapping"/>
              <w:t xml:space="preserve">r</w:t>
              <w:br w:type="textWrapping"/>
              <w:t xml:space="preserve">b</w:t>
              <w:br w:type="textWrapping"/>
              <w:t xml:space="preserve">d</w:t>
              <w:br w:type="textWrapping"/>
              <w:t xml:space="preserve">a</w:t>
              <w:br w:type="textWrapping"/>
              <w:t xml:space="preserve">k</w:t>
              <w:br w:type="textWrapping"/>
              <w:t xml:space="preserve">a</w:t>
              <w:br w:type="textWrapping"/>
              <w:t xml:space="preserve">r</w:t>
              <w:br w:type="textWrapping"/>
              <w:t xml:space="preserve">b</w:t>
              <w:br w:type="textWrapping"/>
              <w:t xml:space="preserve">a</w:t>
            </w:r>
          </w:p>
        </w:tc>
      </w:tr>
    </w:tbl>
    <w:p w:rsidR="00000000" w:rsidDel="00000000" w:rsidP="00000000" w:rsidRDefault="00000000" w:rsidRPr="00000000" w14:paraId="00000096">
      <w:pPr>
        <w:jc w:val="both"/>
        <w:rPr>
          <w:rFonts w:ascii="Proxima Nova" w:cs="Proxima Nova" w:eastAsia="Proxima Nova" w:hAnsi="Proxima Nova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360"/>
        <w:jc w:val="both"/>
        <w:rPr>
          <w:b w:val="0"/>
          <w:color w:val="2c2d30"/>
          <w:sz w:val="20"/>
          <w:szCs w:val="20"/>
        </w:rPr>
      </w:pPr>
      <w:r w:rsidDel="00000000" w:rsidR="00000000" w:rsidRPr="00000000">
        <w:rPr>
          <w:rtl w:val="0"/>
        </w:rPr>
        <w:t xml:space="preserve">Реверс на месте.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string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"abrakadabra"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str_reverse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symbols = list(string)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range(len(string) //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tmp = symbols[el]</w:t>
              <w:br w:type="textWrapping"/>
              <w:t xml:space="preserve">    symbols[el] = symbols[len(string) - el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    symbols[len(string) - el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 = tmp</w:t>
              <w:br w:type="textWrapping"/>
              <w:t xml:space="preserve">str_reverse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.join(symbols)</w:t>
              <w:br w:type="textWrapping"/>
              <w:t xml:space="preserve">print(str_reverse)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arbadakarba</w:t>
            </w:r>
          </w:p>
        </w:tc>
      </w:tr>
    </w:tbl>
    <w:p w:rsidR="00000000" w:rsidDel="00000000" w:rsidP="00000000" w:rsidRDefault="00000000" w:rsidRPr="00000000" w14:paraId="0000009D">
      <w:pPr>
        <w:pStyle w:val="Heading3"/>
        <w:jc w:val="both"/>
        <w:rPr/>
      </w:pPr>
      <w:bookmarkStart w:colFirst="0" w:colLast="0" w:name="_n05qkbqowq75" w:id="22"/>
      <w:bookmarkEnd w:id="22"/>
      <w:r w:rsidDel="00000000" w:rsidR="00000000" w:rsidRPr="00000000">
        <w:rPr>
          <w:rtl w:val="0"/>
        </w:rPr>
        <w:t xml:space="preserve">Таблица методов строк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Рассмотрим методы, применяемые в приложениях для операций со строками и примеры их использования.</w:t>
      </w:r>
    </w:p>
    <w:tbl>
      <w:tblPr>
        <w:tblStyle w:val="Table19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670"/>
        <w:gridCol w:w="4080"/>
        <w:tblGridChange w:id="0">
          <w:tblGrid>
            <w:gridCol w:w="2880"/>
            <w:gridCol w:w="2670"/>
            <w:gridCol w:w="408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Функция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Пример</w:t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len(строка)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длину строки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"my_string"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A5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-&gt; 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строка.split(&lt;разделитель&gt;)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Разбить строку по разделителю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"раз два три"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.split()) </w:t>
            </w:r>
          </w:p>
          <w:p w:rsidR="00000000" w:rsidDel="00000000" w:rsidP="00000000" w:rsidRDefault="00000000" w:rsidRPr="00000000" w14:paraId="000000A9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-&gt; ['раз', 'два', 'три']</w:t>
            </w:r>
          </w:p>
          <w:p w:rsidR="00000000" w:rsidDel="00000000" w:rsidP="00000000" w:rsidRDefault="00000000" w:rsidRPr="00000000" w14:paraId="000000AA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"четыре_пять_шесть"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.split(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'_'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-&gt; ['четыре', 'пять', 'шесть']</w:t>
            </w:r>
          </w:p>
          <w:p w:rsidR="00000000" w:rsidDel="00000000" w:rsidP="00000000" w:rsidRDefault="00000000" w:rsidRPr="00000000" w14:paraId="000000AB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&lt;разделитель&gt;.join(список)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Собрать строку из списка с указанным разделителем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'_'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.join([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'раз'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'два'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'три'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]))</w:t>
            </w:r>
          </w:p>
          <w:p w:rsidR="00000000" w:rsidDel="00000000" w:rsidP="00000000" w:rsidRDefault="00000000" w:rsidRPr="00000000" w14:paraId="000000AF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-&gt; раз_два_три</w:t>
            </w:r>
          </w:p>
          <w:p w:rsidR="00000000" w:rsidDel="00000000" w:rsidP="00000000" w:rsidRDefault="00000000" w:rsidRPr="00000000" w14:paraId="000000B0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.join([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'раз'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'два'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'три'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])) -&gt; раздватри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строка.title()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Перевести первую букву каждого слова в верхний регистр, остальные - в нижний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"ехал грека через реку"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.title())</w:t>
            </w:r>
          </w:p>
          <w:p w:rsidR="00000000" w:rsidDel="00000000" w:rsidP="00000000" w:rsidRDefault="00000000" w:rsidRPr="00000000" w14:paraId="000000B4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Ехал Грека Через Реку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строка.upper()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Преобразовать строку к верхнему регистру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'простая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.upper())</w:t>
            </w:r>
          </w:p>
          <w:p w:rsidR="00000000" w:rsidDel="00000000" w:rsidP="00000000" w:rsidRDefault="00000000" w:rsidRPr="00000000" w14:paraId="000000B8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ПРОСТАЯ СТРОКА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строка.lower()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Преобразовать строку к нижнему регистру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'ПРОСТАЯ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.lower()) </w:t>
            </w:r>
          </w:p>
          <w:p w:rsidR="00000000" w:rsidDel="00000000" w:rsidP="00000000" w:rsidRDefault="00000000" w:rsidRPr="00000000" w14:paraId="000000BC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простая строка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строка.istitle()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Проверить, начинаются ли слова строки с буквы в верхнем регистре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'Ехал Грека Через Реку'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.istitle())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True</w:t>
            </w:r>
          </w:p>
          <w:p w:rsidR="00000000" w:rsidDel="00000000" w:rsidP="00000000" w:rsidRDefault="00000000" w:rsidRPr="00000000" w14:paraId="000000C1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'Ехал Грека Через реку'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.istitle())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after="0" w:before="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строка.isupper()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Проверить, состоит ли строка из символов в верхнем регистре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'ПРОСТАЯ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.isupper())</w:t>
            </w:r>
          </w:p>
          <w:p w:rsidR="00000000" w:rsidDel="00000000" w:rsidP="00000000" w:rsidRDefault="00000000" w:rsidRPr="00000000" w14:paraId="000000C6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'простая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.isupper())</w:t>
            </w:r>
          </w:p>
          <w:p w:rsidR="00000000" w:rsidDel="00000000" w:rsidP="00000000" w:rsidRDefault="00000000" w:rsidRPr="00000000" w14:paraId="000000C8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строка.islower()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Проверить, состоит ли строка из символов в нижнем регистре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'простая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.islower()) </w:t>
            </w:r>
          </w:p>
          <w:p w:rsidR="00000000" w:rsidDel="00000000" w:rsidP="00000000" w:rsidRDefault="00000000" w:rsidRPr="00000000" w14:paraId="000000CC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'ПРОСТАЯ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.islower())  </w:t>
            </w:r>
          </w:p>
          <w:p w:rsidR="00000000" w:rsidDel="00000000" w:rsidP="00000000" w:rsidRDefault="00000000" w:rsidRPr="00000000" w14:paraId="000000CE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ord(символ)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Получить ASCII-код для символа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ord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-&gt; 98</w:t>
            </w:r>
          </w:p>
          <w:p w:rsidR="00000000" w:rsidDel="00000000" w:rsidP="00000000" w:rsidRDefault="00000000" w:rsidRPr="00000000" w14:paraId="000000D2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chr(код)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Получить символ по ASCII-коду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chr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98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-&gt;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'b'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строка.count(подстрока, [начало], [конец])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Вернуть количество вхождений подстроки в строку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'рарара'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.count(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-&gt; 3</w:t>
            </w:r>
          </w:p>
          <w:p w:rsidR="00000000" w:rsidDel="00000000" w:rsidP="00000000" w:rsidRDefault="00000000" w:rsidRPr="00000000" w14:paraId="000000DA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'рарара'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.count(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-&gt; 1</w:t>
            </w:r>
          </w:p>
          <w:p w:rsidR="00000000" w:rsidDel="00000000" w:rsidP="00000000" w:rsidRDefault="00000000" w:rsidRPr="00000000" w14:paraId="000000DB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строка.capitalize()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Перевести первый символ строки в верхний регистр, остальные - в нижний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'cТРОКА'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.capitalize()) -&gt; Cтрока</w:t>
            </w:r>
          </w:p>
          <w:p w:rsidR="00000000" w:rsidDel="00000000" w:rsidP="00000000" w:rsidRDefault="00000000" w:rsidRPr="00000000" w14:paraId="000000DF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строка.startswith(шаблон)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Проверить, начинается ли строка с шаблона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'рарара'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.startswith(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E3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'рарара'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.startswith(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'не'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E5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строка.endswith(шаблон)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Проверить, заканчивается ли строка шаблоном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'рарара'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.endswith(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E9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'рарара'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.endswith(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'не'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EB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-&gt; False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строка.replace(шаблон, замена)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Заменить в строке шаблон на указанную подстроку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'рарара'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.replace(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'не'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-&gt;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'ненене'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строка.index(подстрока, [начало], [конец])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Найти подстроку в строке. Получить позицию первого вхождения или получить ValueError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'рарарара'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.index(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F3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-&gt; 0</w:t>
            </w:r>
          </w:p>
          <w:p w:rsidR="00000000" w:rsidDel="00000000" w:rsidP="00000000" w:rsidRDefault="00000000" w:rsidRPr="00000000" w14:paraId="000000F4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'рарарара'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.index(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F5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-&gt; 4</w:t>
            </w:r>
          </w:p>
          <w:p w:rsidR="00000000" w:rsidDel="00000000" w:rsidP="00000000" w:rsidRDefault="00000000" w:rsidRPr="00000000" w14:paraId="000000F6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'рарарара'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.index(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</w:t>
            </w:r>
            <w:r w:rsidDel="00000000" w:rsidR="00000000" w:rsidRPr="00000000">
              <w:rPr>
                <w:rtl w:val="0"/>
              </w:rPr>
              <w:t xml:space="preserve">-&gt; ValueError: substring not found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строка.find(подстрока, [начало], [конец])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Найти подстроку в строке. Получить позицию первого вхождения или получить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'рарарара'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.find(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</w:t>
            </w:r>
          </w:p>
          <w:p w:rsidR="00000000" w:rsidDel="00000000" w:rsidP="00000000" w:rsidRDefault="00000000" w:rsidRPr="00000000" w14:paraId="000000FB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-&gt; 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'рарарара'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.find(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FE">
            <w:pPr>
              <w:widowControl w:val="0"/>
              <w:spacing w:after="0" w:before="0" w:lineRule="auto"/>
              <w:jc w:val="center"/>
              <w:rPr>
                <w:rFonts w:ascii="Courier New" w:cs="Courier New" w:eastAsia="Courier New" w:hAnsi="Courier New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-&gt;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000080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'рарарара'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.find(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8080"/>
                <w:highlight w:val="white"/>
                <w:rtl w:val="0"/>
              </w:rPr>
              <w:t xml:space="preserve">'ра'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ff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highlight w:val="white"/>
                <w:rtl w:val="0"/>
              </w:rPr>
              <w:t xml:space="preserve">)) </w:t>
            </w:r>
            <w:r w:rsidDel="00000000" w:rsidR="00000000" w:rsidRPr="00000000">
              <w:rPr>
                <w:rtl w:val="0"/>
              </w:rPr>
              <w:t xml:space="preserve">-&gt; -1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pStyle w:val="Heading2"/>
        <w:rPr/>
      </w:pPr>
      <w:bookmarkStart w:colFirst="0" w:colLast="0" w:name="_5e6e7n6i49v4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/>
      </w:pPr>
      <w:r w:rsidDel="00000000" w:rsidR="00000000" w:rsidRPr="00000000">
        <w:rPr>
          <w:rtl w:val="0"/>
        </w:rPr>
        <w:t xml:space="preserve">С другими методами строк вы можете ознакомиться по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jc w:val="both"/>
        <w:rPr/>
      </w:pPr>
      <w:bookmarkStart w:colFirst="0" w:colLast="0" w:name="_o5l66csrcfbu" w:id="24"/>
      <w:bookmarkEnd w:id="24"/>
      <w:r w:rsidDel="00000000" w:rsidR="00000000" w:rsidRPr="00000000">
        <w:rPr>
          <w:rtl w:val="0"/>
        </w:rPr>
        <w:t xml:space="preserve">Тип данных: список</w:t>
      </w:r>
    </w:p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  <w:t xml:space="preserve">В Python массивов как таковых не существует. Их роль выполняют списки. Под списками понимаются упорядоченные изменяемые наборы объектов произвольного типа. Самый простой способ создать список — применить функцию </w:t>
      </w:r>
      <w:r w:rsidDel="00000000" w:rsidR="00000000" w:rsidRPr="00000000">
        <w:rPr>
          <w:b w:val="1"/>
          <w:rtl w:val="0"/>
        </w:rPr>
        <w:t xml:space="preserve">list()</w:t>
      </w:r>
      <w:r w:rsidDel="00000000" w:rsidR="00000000" w:rsidRPr="00000000">
        <w:rPr>
          <w:rtl w:val="0"/>
        </w:rPr>
        <w:t xml:space="preserve"> к итерируемому объекту, например, к строке:</w:t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print(list(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'обычная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pStyle w:val="Heading2"/>
        <w:rPr/>
      </w:pPr>
      <w:bookmarkStart w:colFirst="0" w:colLast="0" w:name="_rn4nxt6n7h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'о'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'б'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'ч'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'н'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'с'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'р'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'о'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'к'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  <w:t xml:space="preserve">Список основных методов работы со списками приведен в таблице ниже:</w:t>
      </w:r>
    </w:p>
    <w:tbl>
      <w:tblPr>
        <w:tblStyle w:val="Table22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6510"/>
        <w:tblGridChange w:id="0">
          <w:tblGrid>
            <w:gridCol w:w="3120"/>
            <w:gridCol w:w="651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Метод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result_list.append(el)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Добавить элемент el в конец списка result_list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result_list.extend(my_list)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Расширить список result_list — 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добавить в конец элементы списка my_list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result_list.insert(pos, 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Разместить на позиции pos (индекс элемента списка) элемент el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result_list.remove(el)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Удалить из списка первый элемент со значением 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result_list.pop(pos)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Удалить элемент с индексом pos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result_list.index(el)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Получить позицию (индекс) первого элемента со значением 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result_list.count(el)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количество элементов списка со значением 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result_list.sort([key=функция])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Выполнить сортировку списка на основе указанной функции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result_list.reverse()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Выполнить реверс списка (развернуть список)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result_list.copy()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Создать поверхностную копию списка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result_list.clear()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Очистить список</w:t>
            </w:r>
          </w:p>
        </w:tc>
      </w:tr>
    </w:tbl>
    <w:p w:rsidR="00000000" w:rsidDel="00000000" w:rsidP="00000000" w:rsidRDefault="00000000" w:rsidRPr="00000000" w14:paraId="000001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print(result_list)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2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result_list.append(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"new_el"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print(result_list)</w:t>
            </w:r>
          </w:p>
        </w:tc>
      </w:tr>
    </w:tbl>
    <w:p w:rsidR="00000000" w:rsidDel="00000000" w:rsidP="00000000" w:rsidRDefault="00000000" w:rsidRPr="00000000" w14:paraId="000001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'new_el'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3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extend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result_list.extend([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  <w:br w:type="textWrapping"/>
              <w:t xml:space="preserve">print(result_list)</w:t>
            </w:r>
          </w:p>
        </w:tc>
      </w:tr>
    </w:tbl>
    <w:p w:rsidR="00000000" w:rsidDel="00000000" w:rsidP="00000000" w:rsidRDefault="00000000" w:rsidRPr="00000000" w14:paraId="000001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3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3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result_list.insert(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"ins_el"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print(result_list)</w:t>
            </w:r>
          </w:p>
        </w:tc>
      </w:tr>
    </w:tbl>
    <w:p w:rsidR="00000000" w:rsidDel="00000000" w:rsidP="00000000" w:rsidRDefault="00000000" w:rsidRPr="00000000" w14:paraId="000001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'ins_el'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43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"ins_el"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remove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result_list.remove(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"ins_el"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print(result_list)</w:t>
            </w:r>
          </w:p>
        </w:tc>
      </w:tr>
    </w:tbl>
    <w:p w:rsidR="00000000" w:rsidDel="00000000" w:rsidP="00000000" w:rsidRDefault="00000000" w:rsidRPr="00000000" w14:paraId="000001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4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pop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result_list.pop(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print(result_list)</w:t>
            </w:r>
          </w:p>
        </w:tc>
      </w:tr>
    </w:tbl>
    <w:p w:rsidR="00000000" w:rsidDel="00000000" w:rsidP="00000000" w:rsidRDefault="00000000" w:rsidRPr="00000000" w14:paraId="000001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5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index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print(result_list.index(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1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5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count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print(result_list.count(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1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6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reverse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result_list.reverse()</w:t>
              <w:br w:type="textWrapping"/>
              <w:t xml:space="preserve">print(result_list)</w:t>
            </w:r>
          </w:p>
        </w:tc>
      </w:tr>
    </w:tbl>
    <w:p w:rsidR="00000000" w:rsidDel="00000000" w:rsidP="00000000" w:rsidRDefault="00000000" w:rsidRPr="00000000" w14:paraId="000001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6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copy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copy_list = result_list.copy()</w:t>
              <w:br w:type="textWrapping"/>
              <w:t xml:space="preserve">print(copy_list)</w:t>
            </w:r>
          </w:p>
        </w:tc>
      </w:tr>
    </w:tbl>
    <w:p w:rsidR="00000000" w:rsidDel="00000000" w:rsidP="00000000" w:rsidRDefault="00000000" w:rsidRPr="00000000" w14:paraId="000001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1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result_list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7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result_list.clear()</w:t>
              <w:br w:type="textWrapping"/>
              <w:t xml:space="preserve">print(result_list)</w:t>
            </w:r>
          </w:p>
        </w:tc>
      </w:tr>
    </w:tbl>
    <w:p w:rsidR="00000000" w:rsidDel="00000000" w:rsidP="00000000" w:rsidRDefault="00000000" w:rsidRPr="00000000" w14:paraId="000001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[]</w:t>
            </w:r>
          </w:p>
        </w:tc>
      </w:tr>
    </w:tbl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На примере списков рассмотрим использование Python-операторов </w:t>
      </w:r>
      <w:r w:rsidDel="00000000" w:rsidR="00000000" w:rsidRPr="00000000">
        <w:rPr>
          <w:b w:val="1"/>
          <w:rtl w:val="0"/>
        </w:rPr>
        <w:t xml:space="preserve">is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B">
      <w:pPr>
        <w:spacing w:after="0" w:before="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print((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my_list)</w:t>
            </w:r>
          </w:p>
        </w:tc>
      </w:tr>
    </w:tbl>
    <w:p w:rsidR="00000000" w:rsidDel="00000000" w:rsidP="00000000" w:rsidRDefault="00000000" w:rsidRPr="00000000" w14:paraId="0000017D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spacing w:after="0" w:before="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В данном примере используются возможности операторов </w:t>
      </w:r>
      <w:r w:rsidDel="00000000" w:rsidR="00000000" w:rsidRPr="00000000">
        <w:rPr>
          <w:b w:val="1"/>
          <w:rtl w:val="0"/>
        </w:rPr>
        <w:t xml:space="preserve">or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. Проверяется, входит ли хотя бы одно из указанных в скобках чисел в исходный список. </w:t>
      </w:r>
    </w:p>
    <w:p w:rsidR="00000000" w:rsidDel="00000000" w:rsidP="00000000" w:rsidRDefault="00000000" w:rsidRPr="00000000" w14:paraId="00000182">
      <w:pPr>
        <w:spacing w:after="0" w:before="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4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list_1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'string'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list_2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'string'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br w:type="textWrapping"/>
              <w:t xml:space="preserve">print(list_1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list_2)</w:t>
              <w:br w:type="textWrapping"/>
              <w:br w:type="textWrapping"/>
              <w:t xml:space="preserve">list_2 = list_1</w:t>
              <w:br w:type="textWrapping"/>
              <w:br w:type="textWrapping"/>
              <w:t xml:space="preserve">print(list_1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list_2)</w:t>
            </w:r>
          </w:p>
        </w:tc>
      </w:tr>
    </w:tbl>
    <w:p w:rsidR="00000000" w:rsidDel="00000000" w:rsidP="00000000" w:rsidRDefault="00000000" w:rsidRPr="00000000" w14:paraId="00000184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120" w:hRule="atLeast"/>
        </w:trP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before="0" w:lineRule="auto"/>
        <w:jc w:val="both"/>
        <w:rPr/>
      </w:pPr>
      <w:r w:rsidDel="00000000" w:rsidR="00000000" w:rsidRPr="00000000">
        <w:rPr>
          <w:rtl w:val="0"/>
        </w:rPr>
        <w:t xml:space="preserve">В приведенном примере используется оператор идентичности (</w:t>
      </w:r>
      <w:r w:rsidDel="00000000" w:rsidR="00000000" w:rsidRPr="00000000">
        <w:rPr>
          <w:b w:val="1"/>
          <w:rtl w:val="0"/>
        </w:rPr>
        <w:t xml:space="preserve">is</w:t>
      </w:r>
      <w:r w:rsidDel="00000000" w:rsidR="00000000" w:rsidRPr="00000000">
        <w:rPr>
          <w:rtl w:val="0"/>
        </w:rPr>
        <w:t xml:space="preserve">). В первом случае результатом является значение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, т. к. переменные </w:t>
      </w:r>
      <w:r w:rsidDel="00000000" w:rsidR="00000000" w:rsidRPr="00000000">
        <w:rPr>
          <w:b w:val="1"/>
          <w:rtl w:val="0"/>
        </w:rPr>
        <w:t xml:space="preserve">list_1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list_2 </w:t>
      </w:r>
      <w:r w:rsidDel="00000000" w:rsidR="00000000" w:rsidRPr="00000000">
        <w:rPr>
          <w:rtl w:val="0"/>
        </w:rPr>
        <w:t xml:space="preserve">ссылаются на разные объекты. Во втором случае получается значение </w:t>
      </w:r>
      <w:r w:rsidDel="00000000" w:rsidR="00000000" w:rsidRPr="00000000">
        <w:rPr>
          <w:b w:val="1"/>
          <w:rtl w:val="0"/>
        </w:rPr>
        <w:t xml:space="preserve">True</w:t>
      </w:r>
      <w:r w:rsidDel="00000000" w:rsidR="00000000" w:rsidRPr="00000000">
        <w:rPr>
          <w:rtl w:val="0"/>
        </w:rPr>
        <w:t xml:space="preserve">, т. к. ссылка слева (</w:t>
      </w:r>
      <w:r w:rsidDel="00000000" w:rsidR="00000000" w:rsidRPr="00000000">
        <w:rPr>
          <w:b w:val="1"/>
          <w:rtl w:val="0"/>
        </w:rPr>
        <w:t xml:space="preserve">list_2</w:t>
      </w:r>
      <w:r w:rsidDel="00000000" w:rsidR="00000000" w:rsidRPr="00000000">
        <w:rPr>
          <w:rtl w:val="0"/>
        </w:rPr>
        <w:t xml:space="preserve">) указывает на тот же объект, что и ссылка справа (</w:t>
      </w:r>
      <w:r w:rsidDel="00000000" w:rsidR="00000000" w:rsidRPr="00000000">
        <w:rPr>
          <w:b w:val="1"/>
          <w:rtl w:val="0"/>
        </w:rPr>
        <w:t xml:space="preserve">list_1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1"/>
        <w:jc w:val="both"/>
        <w:rPr/>
      </w:pPr>
      <w:bookmarkStart w:colFirst="0" w:colLast="0" w:name="_g0lgc5t0tzme" w:id="26"/>
      <w:bookmarkEnd w:id="26"/>
      <w:r w:rsidDel="00000000" w:rsidR="00000000" w:rsidRPr="00000000">
        <w:rPr>
          <w:rtl w:val="0"/>
        </w:rPr>
        <w:t xml:space="preserve">Тип данных: кортеж</w:t>
      </w:r>
    </w:p>
    <w:p w:rsidR="00000000" w:rsidDel="00000000" w:rsidP="00000000" w:rsidRDefault="00000000" w:rsidRPr="00000000" w14:paraId="0000018A">
      <w:pPr>
        <w:jc w:val="both"/>
        <w:rPr/>
      </w:pPr>
      <w:r w:rsidDel="00000000" w:rsidR="00000000" w:rsidRPr="00000000">
        <w:rPr>
          <w:rtl w:val="0"/>
        </w:rPr>
        <w:t xml:space="preserve">Кортеж представляет собой аналогичную списку структуру с одним отличием. Кортеж — неизменяемая структура. Самый простой способ создать кортеж — применить функцию </w:t>
      </w:r>
      <w:r w:rsidDel="00000000" w:rsidR="00000000" w:rsidRPr="00000000">
        <w:rPr>
          <w:b w:val="1"/>
          <w:rtl w:val="0"/>
        </w:rPr>
        <w:t xml:space="preserve">tuple()</w:t>
      </w:r>
      <w:r w:rsidDel="00000000" w:rsidR="00000000" w:rsidRPr="00000000">
        <w:rPr>
          <w:rtl w:val="0"/>
        </w:rPr>
        <w:t xml:space="preserve"> к итерируемому объекту.</w:t>
      </w:r>
    </w:p>
    <w:p w:rsidR="00000000" w:rsidDel="00000000" w:rsidP="00000000" w:rsidRDefault="00000000" w:rsidRPr="00000000" w14:paraId="0000018B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4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print(tuple(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'обычная строка'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'о'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'б'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'ч'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'н'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'я'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'с'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'р'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'о'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'к'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90">
      <w:pPr>
        <w:pStyle w:val="Heading2"/>
        <w:rPr/>
      </w:pPr>
      <w:bookmarkStart w:colFirst="0" w:colLast="0" w:name="_y8ayaksbte6n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jc w:val="both"/>
        <w:rPr/>
      </w:pPr>
      <w:r w:rsidDel="00000000" w:rsidR="00000000" w:rsidRPr="00000000">
        <w:rPr>
          <w:rtl w:val="0"/>
        </w:rPr>
        <w:t xml:space="preserve">Преимущества кортежи: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Защищают от неверных действий пользователя. Кортеж — неизменяемый список, защищен от случайных и намеренных изменений.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spacing w:before="0" w:before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Меньший размер по сравнению со списками.</w:t>
      </w:r>
    </w:p>
    <w:p w:rsidR="00000000" w:rsidDel="00000000" w:rsidP="00000000" w:rsidRDefault="00000000" w:rsidRPr="00000000" w14:paraId="00000194">
      <w:pPr>
        <w:jc w:val="both"/>
        <w:rPr/>
      </w:pPr>
      <w:r w:rsidDel="00000000" w:rsidR="00000000" w:rsidRPr="00000000">
        <w:rPr>
          <w:rtl w:val="0"/>
        </w:rPr>
        <w:t xml:space="preserve">Список:</w:t>
      </w:r>
    </w:p>
    <w:tbl>
      <w:tblPr>
        <w:tblStyle w:val="Table5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my_l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234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"word"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"el"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print(my_l.__sizeof__())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both"/>
        <w:rPr/>
      </w:pPr>
      <w:r w:rsidDel="00000000" w:rsidR="00000000" w:rsidRPr="00000000">
        <w:rPr>
          <w:rtl w:val="0"/>
        </w:rPr>
        <w:t xml:space="preserve">Кортеж:</w:t>
      </w:r>
    </w:p>
    <w:tbl>
      <w:tblPr>
        <w:tblStyle w:val="Table5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my_t =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234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45.8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"word"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"el"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print(my_t.__sizeof__())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jc w:val="both"/>
        <w:rPr/>
      </w:pPr>
      <w:r w:rsidDel="00000000" w:rsidR="00000000" w:rsidRPr="00000000">
        <w:rPr>
          <w:rtl w:val="0"/>
        </w:rPr>
        <w:t xml:space="preserve">В этих примерах сравниваются список и кортеж с одинаковыми данными. Но в итоге кортеж — более экономичная структура хранения данных. Список занимает 104 байта, а кортеж — 88.</w:t>
      </w:r>
    </w:p>
    <w:p w:rsidR="00000000" w:rsidDel="00000000" w:rsidP="00000000" w:rsidRDefault="00000000" w:rsidRPr="00000000" w14:paraId="000001A1">
      <w:pPr>
        <w:jc w:val="both"/>
        <w:rPr/>
      </w:pPr>
      <w:r w:rsidDel="00000000" w:rsidR="00000000" w:rsidRPr="00000000">
        <w:rPr>
          <w:rtl w:val="0"/>
        </w:rPr>
        <w:t xml:space="preserve">Кортежи, как коллекции, поддерживают те же операции, что и списки. Операции не должны изменять саму коллекцию (например, </w:t>
      </w:r>
      <w:r w:rsidDel="00000000" w:rsidR="00000000" w:rsidRPr="00000000">
        <w:rPr>
          <w:b w:val="1"/>
          <w:rtl w:val="0"/>
        </w:rPr>
        <w:t xml:space="preserve">index()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count()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2">
      <w:pPr>
        <w:pStyle w:val="Heading1"/>
        <w:jc w:val="both"/>
        <w:rPr/>
      </w:pPr>
      <w:bookmarkStart w:colFirst="0" w:colLast="0" w:name="_2x3rpf5etzud" w:id="28"/>
      <w:bookmarkEnd w:id="28"/>
      <w:r w:rsidDel="00000000" w:rsidR="00000000" w:rsidRPr="00000000">
        <w:rPr>
          <w:rtl w:val="0"/>
        </w:rPr>
        <w:t xml:space="preserve">Тип данных: множество</w:t>
      </w:r>
    </w:p>
    <w:p w:rsidR="00000000" w:rsidDel="00000000" w:rsidP="00000000" w:rsidRDefault="00000000" w:rsidRPr="00000000" w14:paraId="000001A3">
      <w:pPr>
        <w:jc w:val="both"/>
        <w:rPr/>
      </w:pPr>
      <w:r w:rsidDel="00000000" w:rsidR="00000000" w:rsidRPr="00000000">
        <w:rPr>
          <w:rtl w:val="0"/>
        </w:rPr>
        <w:t xml:space="preserve">Множество в Python — это контейнер с не повторяющимися элементами, расположенными в случайном порядке. Множество, создаваемое с помощью функции </w:t>
      </w:r>
      <w:r w:rsidDel="00000000" w:rsidR="00000000" w:rsidRPr="00000000">
        <w:rPr>
          <w:b w:val="1"/>
          <w:rtl w:val="0"/>
        </w:rPr>
        <w:t xml:space="preserve">set()</w:t>
      </w:r>
      <w:r w:rsidDel="00000000" w:rsidR="00000000" w:rsidRPr="00000000">
        <w:rPr>
          <w:rtl w:val="0"/>
        </w:rPr>
        <w:t xml:space="preserve">, представляет собой изменяемый тип данных, </w:t>
      </w:r>
      <w:r w:rsidDel="00000000" w:rsidR="00000000" w:rsidRPr="00000000">
        <w:rPr>
          <w:b w:val="1"/>
          <w:rtl w:val="0"/>
        </w:rPr>
        <w:t xml:space="preserve">frozenset()</w:t>
      </w:r>
      <w:r w:rsidDel="00000000" w:rsidR="00000000" w:rsidRPr="00000000">
        <w:rPr>
          <w:rtl w:val="0"/>
        </w:rPr>
        <w:t xml:space="preserve"> — неизменяемый.</w:t>
      </w:r>
    </w:p>
    <w:p w:rsidR="00000000" w:rsidDel="00000000" w:rsidP="00000000" w:rsidRDefault="00000000" w:rsidRPr="00000000" w14:paraId="000001A4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5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perem_1 = 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'abrakadabra'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perem_2 = frozenset(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'abrakadabra'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print(perem_1)</w:t>
              <w:br w:type="textWrapping"/>
              <w:t xml:space="preserve">print(perem_2)</w:t>
              <w:br w:type="textWrapping"/>
              <w:t xml:space="preserve">perem_1.add(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print(perem_1)</w:t>
              <w:br w:type="textWrapping"/>
              <w:t xml:space="preserve">perem_2.add(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print(perem_2)</w:t>
            </w:r>
          </w:p>
        </w:tc>
      </w:tr>
    </w:tbl>
    <w:p w:rsidR="00000000" w:rsidDel="00000000" w:rsidP="00000000" w:rsidRDefault="00000000" w:rsidRPr="00000000" w14:paraId="000001A6">
      <w:pPr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  <w:br w:type="textWrapping"/>
              <w:t xml:space="preserve">frozenset({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})</w:t>
              <w:br w:type="textWrapping"/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  <w:br w:type="textWrapping"/>
              <w:t xml:space="preserve">Traceback (most recent call last):</w:t>
              <w:br w:type="textWrapping"/>
              <w:t xml:space="preserve">** IDLE Internal Exception:</w:t>
              <w:br w:type="textWrapping"/>
              <w:t xml:space="preserve">  File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"/usr/lib/python3.5/idlelib/run.py"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line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351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runcode</w:t>
              <w:br w:type="textWrapping"/>
              <w:tab/>
              <w:t xml:space="preserve">exec(code, self.locals)</w:t>
              <w:br w:type="textWrapping"/>
              <w:t xml:space="preserve">  File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"run.py"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line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&lt;module&gt;</w:t>
              <w:br w:type="textWrapping"/>
              <w:tab/>
              <w:t xml:space="preserve">perem_2.add(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'!'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AttributeError: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'frozenset'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object has no attribute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'add'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both"/>
        <w:rPr/>
      </w:pPr>
      <w:r w:rsidDel="00000000" w:rsidR="00000000" w:rsidRPr="00000000">
        <w:rPr>
          <w:rtl w:val="0"/>
        </w:rPr>
        <w:t xml:space="preserve">Список основных методов работы с изменяемыми множествами приведен в таблице ниже:</w:t>
      </w:r>
    </w:p>
    <w:tbl>
      <w:tblPr>
        <w:tblStyle w:val="Table57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6510"/>
        <w:tblGridChange w:id="0">
          <w:tblGrid>
            <w:gridCol w:w="3120"/>
            <w:gridCol w:w="651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Метод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after="0" w:before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.add(el)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Добавить элемент в множество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.remove(el)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Удалить элемент из множества. Если элемент отсутствует — ошибка KeyError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.discard(el)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Удалить элемент из множества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.pop()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Удалить первый элемент из множества. Множества не упорядочены, поэтому первый элемент множества заранее не определен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.copy()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Создать копию множества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.clear()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after="0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Очистить множество</w:t>
            </w:r>
          </w:p>
        </w:tc>
      </w:tr>
    </w:tbl>
    <w:p w:rsidR="00000000" w:rsidDel="00000000" w:rsidP="00000000" w:rsidRDefault="00000000" w:rsidRPr="00000000" w14:paraId="000001B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5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  <w:br w:type="textWrapping"/>
              <w:t xml:space="preserve">print(my_set)</w:t>
            </w:r>
          </w:p>
        </w:tc>
      </w:tr>
    </w:tbl>
    <w:p w:rsidR="00000000" w:rsidDel="00000000" w:rsidP="00000000" w:rsidRDefault="00000000" w:rsidRPr="00000000" w14:paraId="000001B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5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my_set.add(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"another_el"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print(my_set)</w:t>
            </w:r>
          </w:p>
        </w:tc>
      </w:tr>
    </w:tbl>
    <w:p w:rsidR="00000000" w:rsidDel="00000000" w:rsidP="00000000" w:rsidRDefault="00000000" w:rsidRPr="00000000" w14:paraId="000001C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'another_el'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C5">
      <w:pPr>
        <w:pStyle w:val="Heading2"/>
        <w:rPr/>
      </w:pPr>
      <w:bookmarkStart w:colFirst="0" w:colLast="0" w:name="_tjyy6g5vz11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remove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my_set.remove(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print(my_set)</w:t>
            </w:r>
          </w:p>
        </w:tc>
      </w:tr>
    </w:tbl>
    <w:p w:rsidR="00000000" w:rsidDel="00000000" w:rsidP="00000000" w:rsidRDefault="00000000" w:rsidRPr="00000000" w14:paraId="000001C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C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C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discard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my_set.discard(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print(my_set)</w:t>
            </w:r>
          </w:p>
        </w:tc>
      </w:tr>
    </w:tbl>
    <w:p w:rsidR="00000000" w:rsidDel="00000000" w:rsidP="00000000" w:rsidRDefault="00000000" w:rsidRPr="00000000" w14:paraId="000001D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D3">
      <w:pPr>
        <w:pStyle w:val="Heading2"/>
        <w:rPr/>
      </w:pPr>
      <w:bookmarkStart w:colFirst="0" w:colLast="0" w:name="_a2fvw2k2gy6c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pop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my_set.pop()</w:t>
              <w:br w:type="textWrapping"/>
              <w:t xml:space="preserve">print(my_set)</w:t>
            </w:r>
          </w:p>
        </w:tc>
      </w:tr>
    </w:tbl>
    <w:p w:rsidR="00000000" w:rsidDel="00000000" w:rsidP="00000000" w:rsidRDefault="00000000" w:rsidRPr="00000000" w14:paraId="000001D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DA">
      <w:pPr>
        <w:pStyle w:val="Heading2"/>
        <w:rPr/>
      </w:pPr>
      <w:bookmarkStart w:colFirst="0" w:colLast="0" w:name="_vrggsys60d5o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6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copy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print(my_set.copy())</w:t>
            </w:r>
          </w:p>
        </w:tc>
      </w:tr>
    </w:tbl>
    <w:p w:rsidR="00000000" w:rsidDel="00000000" w:rsidP="00000000" w:rsidRDefault="00000000" w:rsidRPr="00000000" w14:paraId="000001D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6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E1">
      <w:pPr>
        <w:pStyle w:val="Heading2"/>
        <w:rPr/>
      </w:pPr>
      <w:bookmarkStart w:colFirst="0" w:colLast="0" w:name="_8qrwv0sphv4g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7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my_set.clear()</w:t>
              <w:br w:type="textWrapping"/>
              <w:t xml:space="preserve">print(my_set)</w:t>
            </w:r>
          </w:p>
        </w:tc>
      </w:tr>
    </w:tbl>
    <w:p w:rsidR="00000000" w:rsidDel="00000000" w:rsidP="00000000" w:rsidRDefault="00000000" w:rsidRPr="00000000" w14:paraId="000001E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7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set()</w:t>
            </w:r>
          </w:p>
        </w:tc>
      </w:tr>
    </w:tbl>
    <w:p w:rsidR="00000000" w:rsidDel="00000000" w:rsidP="00000000" w:rsidRDefault="00000000" w:rsidRPr="00000000" w14:paraId="000001E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jc w:val="both"/>
        <w:rPr/>
      </w:pPr>
      <w:r w:rsidDel="00000000" w:rsidR="00000000" w:rsidRPr="00000000">
        <w:rPr>
          <w:rtl w:val="0"/>
        </w:rPr>
        <w:t xml:space="preserve">Изменяемые множества (</w:t>
      </w:r>
      <w:r w:rsidDel="00000000" w:rsidR="00000000" w:rsidRPr="00000000">
        <w:rPr>
          <w:b w:val="1"/>
          <w:rtl w:val="0"/>
        </w:rPr>
        <w:t xml:space="preserve">set()</w:t>
      </w:r>
      <w:r w:rsidDel="00000000" w:rsidR="00000000" w:rsidRPr="00000000">
        <w:rPr>
          <w:rtl w:val="0"/>
        </w:rPr>
        <w:t xml:space="preserve">) и неизменяемые (</w:t>
      </w:r>
      <w:r w:rsidDel="00000000" w:rsidR="00000000" w:rsidRPr="00000000">
        <w:rPr>
          <w:b w:val="1"/>
          <w:rtl w:val="0"/>
        </w:rPr>
        <w:t xml:space="preserve">frozenset()</w:t>
      </w:r>
      <w:r w:rsidDel="00000000" w:rsidR="00000000" w:rsidRPr="00000000">
        <w:rPr>
          <w:rtl w:val="0"/>
        </w:rPr>
        <w:t xml:space="preserve">) являются аналогией списков и кортежей.</w:t>
      </w:r>
    </w:p>
    <w:p w:rsidR="00000000" w:rsidDel="00000000" w:rsidP="00000000" w:rsidRDefault="00000000" w:rsidRPr="00000000" w14:paraId="000001E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7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my_s = 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'abrakadabra'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my_fs = frozenset(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'abrakadabra'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print(my_s == my_fs)</w:t>
            </w:r>
          </w:p>
        </w:tc>
      </w:tr>
    </w:tbl>
    <w:p w:rsidR="00000000" w:rsidDel="00000000" w:rsidP="00000000" w:rsidRDefault="00000000" w:rsidRPr="00000000" w14:paraId="000001E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7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F">
      <w:pPr>
        <w:pStyle w:val="Heading2"/>
        <w:rPr/>
      </w:pPr>
      <w:bookmarkStart w:colFirst="0" w:colLast="0" w:name="_68ohganwc0sg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7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вычитание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my_s = 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print(my_s)</w:t>
              <w:br w:type="textWrapping"/>
              <w:t xml:space="preserve">my_fs = frozenset(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print(my_fs)</w:t>
              <w:br w:type="textWrapping"/>
              <w:t xml:space="preserve">print(my_s - my_fs)</w:t>
            </w:r>
          </w:p>
        </w:tc>
      </w:tr>
    </w:tbl>
    <w:p w:rsidR="00000000" w:rsidDel="00000000" w:rsidP="00000000" w:rsidRDefault="00000000" w:rsidRPr="00000000" w14:paraId="000001F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7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  <w:br w:type="textWrapping"/>
              <w:t xml:space="preserve">frozenset({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})</w:t>
              <w:br w:type="textWrapping"/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F5">
      <w:pPr>
        <w:pStyle w:val="Heading2"/>
        <w:rPr/>
      </w:pPr>
      <w:bookmarkStart w:colFirst="0" w:colLast="0" w:name="_y84mz0hin8im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7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объединение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my_s = 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'kadabra'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print(my_s)</w:t>
              <w:br w:type="textWrapping"/>
              <w:t xml:space="preserve">my_fs = frozenset(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'abra'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print(my_fs)</w:t>
              <w:br w:type="textWrapping"/>
              <w:t xml:space="preserve">print(my_s | my_fs)</w:t>
            </w:r>
          </w:p>
        </w:tc>
      </w:tr>
    </w:tbl>
    <w:p w:rsidR="00000000" w:rsidDel="00000000" w:rsidP="00000000" w:rsidRDefault="00000000" w:rsidRPr="00000000" w14:paraId="000001F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7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  <w:br w:type="textWrapping"/>
              <w:t xml:space="preserve">frozenset({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})</w:t>
              <w:br w:type="textWrapping"/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FB">
      <w:pPr>
        <w:pStyle w:val="Heading1"/>
        <w:rPr/>
      </w:pPr>
      <w:bookmarkStart w:colFirst="0" w:colLast="0" w:name="_z9ditvgu3onj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Style w:val="Heading1"/>
        <w:jc w:val="both"/>
        <w:rPr/>
      </w:pPr>
      <w:bookmarkStart w:colFirst="0" w:colLast="0" w:name="_kp65dmu0s261" w:id="36"/>
      <w:bookmarkEnd w:id="36"/>
      <w:r w:rsidDel="00000000" w:rsidR="00000000" w:rsidRPr="00000000">
        <w:rPr>
          <w:rtl w:val="0"/>
        </w:rPr>
        <w:t xml:space="preserve">Тип данных: словарь</w:t>
      </w:r>
    </w:p>
    <w:p w:rsidR="00000000" w:rsidDel="00000000" w:rsidP="00000000" w:rsidRDefault="00000000" w:rsidRPr="00000000" w14:paraId="000001FD">
      <w:pPr>
        <w:jc w:val="both"/>
        <w:rPr/>
      </w:pPr>
      <w:r w:rsidDel="00000000" w:rsidR="00000000" w:rsidRPr="00000000">
        <w:rPr>
          <w:rtl w:val="0"/>
        </w:rPr>
        <w:t xml:space="preserve">Словарь — </w:t>
      </w:r>
      <w:r w:rsidDel="00000000" w:rsidR="00000000" w:rsidRPr="00000000">
        <w:rPr>
          <w:rtl w:val="0"/>
        </w:rPr>
        <w:t xml:space="preserve">неупорядоченны</w:t>
      </w:r>
      <w:r w:rsidDel="00000000" w:rsidR="00000000" w:rsidRPr="00000000">
        <w:rPr>
          <w:rtl w:val="0"/>
        </w:rPr>
        <w:t xml:space="preserve">й набор произвольных объектов с доступом по ключу. Один из вариантов создания словаря — с помощью функции </w:t>
      </w:r>
      <w:r w:rsidDel="00000000" w:rsidR="00000000" w:rsidRPr="00000000">
        <w:rPr>
          <w:b w:val="1"/>
          <w:rtl w:val="0"/>
        </w:rPr>
        <w:t xml:space="preserve">dict()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E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7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dict(key_1=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'val_1'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key_2=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'val_2'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print(my_dict)</w:t>
            </w:r>
          </w:p>
        </w:tc>
      </w:tr>
    </w:tbl>
    <w:p w:rsidR="00000000" w:rsidDel="00000000" w:rsidP="00000000" w:rsidRDefault="00000000" w:rsidRPr="00000000" w14:paraId="0000020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7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'val_1'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'val_2'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jc w:val="both"/>
        <w:rPr/>
      </w:pPr>
      <w:r w:rsidDel="00000000" w:rsidR="00000000" w:rsidRPr="00000000">
        <w:rPr>
          <w:rtl w:val="0"/>
        </w:rPr>
        <w:t xml:space="preserve">Список основных методов работы со словарями приведен в таблице ниже:</w:t>
      </w:r>
    </w:p>
    <w:tbl>
      <w:tblPr>
        <w:tblStyle w:val="Table80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6510"/>
        <w:tblGridChange w:id="0">
          <w:tblGrid>
            <w:gridCol w:w="3120"/>
            <w:gridCol w:w="6510"/>
          </w:tblGrid>
        </w:tblGridChange>
      </w:tblGrid>
      <w:tr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after="0" w:before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Метод</w:t>
            </w:r>
          </w:p>
        </w:tc>
        <w:tc>
          <w:tcPr>
            <w:shd w:fill="abb1b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after="0" w:before="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Назначение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.keys()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список ключей словаря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.values()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список значений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.items()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список кортежей (ключ, значение)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.get(key)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значение, соответствующее ключу key. Если ключ отсутствует, возвращает значение 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.popitem()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Удаляет элемент словаря и возвращает пару (ключ, значение). Если элементы отсутствуют, возникает исключение KeyError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.setdefault(key)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значение, соответствующее ключу. Если ключ отсутствует, создается элемент с указанным ключом и значением 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.pop(key)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Удаляет ключ и возвращает значение, соответствующее ключу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.update(new_dict)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Добавляет пары (ключ, значение) в текущий словарь из словаря new_dict. Имеющиеся ключи перезаписываются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.copy()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Возвращает копию словаря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.clear()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after="0" w:before="0" w:line="36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Очищает словарь</w:t>
            </w:r>
          </w:p>
        </w:tc>
      </w:tr>
    </w:tbl>
    <w:p w:rsidR="00000000" w:rsidDel="00000000" w:rsidP="00000000" w:rsidRDefault="00000000" w:rsidRPr="00000000" w14:paraId="000002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8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keys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print(my_dict.keys())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8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dict_keys([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</w:r>
          </w:p>
        </w:tc>
      </w:tr>
    </w:tbl>
    <w:p w:rsidR="00000000" w:rsidDel="00000000" w:rsidP="00000000" w:rsidRDefault="00000000" w:rsidRPr="00000000" w14:paraId="000002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8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print(my_dict.values())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8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dict_values([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</w:r>
          </w:p>
        </w:tc>
      </w:tr>
    </w:tbl>
    <w:p w:rsidR="00000000" w:rsidDel="00000000" w:rsidP="00000000" w:rsidRDefault="00000000" w:rsidRPr="00000000" w14:paraId="000002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8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items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print(my_dict.items())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8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dict_items([(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)])</w:t>
            </w:r>
          </w:p>
        </w:tc>
      </w:tr>
    </w:tbl>
    <w:p w:rsidR="00000000" w:rsidDel="00000000" w:rsidP="00000000" w:rsidRDefault="00000000" w:rsidRPr="00000000" w14:paraId="0000023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8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get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print(my_dict.get(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8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8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Пример:</w:t>
      </w:r>
    </w:p>
    <w:tbl>
      <w:tblPr>
        <w:tblStyle w:val="Table8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popitem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print(my_dict.popitem())</w:t>
              <w:br w:type="textWrapping"/>
              <w:t xml:space="preserve">print(my_dict.popitem())</w:t>
              <w:br w:type="textWrapping"/>
              <w:t xml:space="preserve">print(my_dict.popitem())</w:t>
              <w:br w:type="textWrapping"/>
              <w:t xml:space="preserve">print(my_dict.popitem())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9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9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setdefault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print(my_dict.setdefault(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print(my_dict.items())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9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dict_items([(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9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pop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print(my_dict.pop(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print(my_dict.items())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9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dict_items([(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0">
      <w:pPr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Пример:</w:t>
      </w:r>
    </w:p>
    <w:tbl>
      <w:tblPr>
        <w:tblStyle w:val="Table9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my_dict.update({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})</w:t>
              <w:br w:type="textWrapping"/>
              <w:t xml:space="preserve">print(my_dict.items())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9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dict_items([(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)])</w:t>
            </w:r>
          </w:p>
        </w:tc>
      </w:tr>
    </w:tbl>
    <w:p w:rsidR="00000000" w:rsidDel="00000000" w:rsidP="00000000" w:rsidRDefault="00000000" w:rsidRPr="00000000" w14:paraId="0000025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9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copy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print(my_dict.copy())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9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'key_3'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25F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9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"key_1"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"key_3"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clear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my_dict.clear()</w:t>
              <w:br w:type="textWrapping"/>
              <w:t xml:space="preserve">print(my_dict.items())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0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dict_items([])</w:t>
            </w:r>
          </w:p>
        </w:tc>
      </w:tr>
    </w:tbl>
    <w:p w:rsidR="00000000" w:rsidDel="00000000" w:rsidP="00000000" w:rsidRDefault="00000000" w:rsidRPr="00000000" w14:paraId="00000266">
      <w:pPr>
        <w:pStyle w:val="Heading1"/>
        <w:jc w:val="both"/>
        <w:rPr/>
      </w:pPr>
      <w:bookmarkStart w:colFirst="0" w:colLast="0" w:name="_821rwv6wfw8k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Style w:val="Heading1"/>
        <w:jc w:val="both"/>
        <w:rPr/>
      </w:pPr>
      <w:bookmarkStart w:colFirst="0" w:colLast="0" w:name="_d7vfdhs4ym7o" w:id="38"/>
      <w:bookmarkEnd w:id="38"/>
      <w:r w:rsidDel="00000000" w:rsidR="00000000" w:rsidRPr="00000000">
        <w:rPr>
          <w:rtl w:val="0"/>
        </w:rPr>
        <w:t xml:space="preserve">Тип данных: bool</w:t>
      </w:r>
    </w:p>
    <w:p w:rsidR="00000000" w:rsidDel="00000000" w:rsidP="00000000" w:rsidRDefault="00000000" w:rsidRPr="00000000" w14:paraId="00000268">
      <w:pPr>
        <w:jc w:val="both"/>
        <w:rPr/>
      </w:pPr>
      <w:r w:rsidDel="00000000" w:rsidR="00000000" w:rsidRPr="00000000">
        <w:rPr>
          <w:rtl w:val="0"/>
        </w:rPr>
        <w:t xml:space="preserve">Логический тип, применяется в представлениях истинности. </w:t>
      </w:r>
    </w:p>
    <w:p w:rsidR="00000000" w:rsidDel="00000000" w:rsidP="00000000" w:rsidRDefault="00000000" w:rsidRPr="00000000" w14:paraId="0000026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0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print(bool(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print(bool(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print(bool(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print(bool(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print(bool())</w:t>
            </w:r>
          </w:p>
        </w:tc>
      </w:tr>
    </w:tbl>
    <w:p w:rsidR="00000000" w:rsidDel="00000000" w:rsidP="00000000" w:rsidRDefault="00000000" w:rsidRPr="00000000" w14:paraId="000002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0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jc w:val="both"/>
        <w:rPr/>
      </w:pPr>
      <w:r w:rsidDel="00000000" w:rsidR="00000000" w:rsidRPr="00000000">
        <w:rPr>
          <w:rtl w:val="0"/>
        </w:rPr>
        <w:t xml:space="preserve">Функция </w:t>
      </w:r>
      <w:r w:rsidDel="00000000" w:rsidR="00000000" w:rsidRPr="00000000">
        <w:rPr>
          <w:b w:val="1"/>
          <w:rtl w:val="0"/>
        </w:rPr>
        <w:t xml:space="preserve">bool()</w:t>
      </w:r>
      <w:r w:rsidDel="00000000" w:rsidR="00000000" w:rsidRPr="00000000">
        <w:rPr>
          <w:rtl w:val="0"/>
        </w:rPr>
        <w:t xml:space="preserve"> позволяет привести любое значение к логическому типу (если это значение может быть интерпретировано в качестве логического типа).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Style w:val="Heading1"/>
        <w:jc w:val="both"/>
        <w:rPr/>
      </w:pPr>
      <w:bookmarkStart w:colFirst="0" w:colLast="0" w:name="_vysv5glo9lri" w:id="39"/>
      <w:bookmarkEnd w:id="39"/>
      <w:r w:rsidDel="00000000" w:rsidR="00000000" w:rsidRPr="00000000">
        <w:rPr>
          <w:rtl w:val="0"/>
        </w:rPr>
        <w:t xml:space="preserve">Тип данных: bytes и bytearray</w:t>
      </w:r>
    </w:p>
    <w:p w:rsidR="00000000" w:rsidDel="00000000" w:rsidP="00000000" w:rsidRDefault="00000000" w:rsidRPr="00000000" w14:paraId="00000271">
      <w:pPr>
        <w:jc w:val="both"/>
        <w:rPr/>
      </w:pPr>
      <w:r w:rsidDel="00000000" w:rsidR="00000000" w:rsidRPr="00000000">
        <w:rPr>
          <w:rtl w:val="0"/>
        </w:rPr>
        <w:t xml:space="preserve">Байты являются единицей хранения информации (текстовой, графической, звуковой). Байтовое представление похоже на обычное строковое, но с рядом отличий.</w:t>
      </w:r>
    </w:p>
    <w:p w:rsidR="00000000" w:rsidDel="00000000" w:rsidP="00000000" w:rsidRDefault="00000000" w:rsidRPr="00000000" w14:paraId="0000027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0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'текст'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.encode(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'utf-8'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print(bytes(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encoding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'utf-8'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  <w:br w:type="textWrapping"/>
              <w:t xml:space="preserve">print(bytes([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]))</w:t>
            </w:r>
          </w:p>
        </w:tc>
      </w:tr>
    </w:tbl>
    <w:p w:rsidR="00000000" w:rsidDel="00000000" w:rsidP="00000000" w:rsidRDefault="00000000" w:rsidRPr="00000000" w14:paraId="00000274">
      <w:pPr>
        <w:pStyle w:val="Heading2"/>
        <w:rPr/>
      </w:pPr>
      <w:bookmarkStart w:colFirst="0" w:colLast="0" w:name="_mxvjvvofgp5v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0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b'\xd1\x82\xd0\xb5\xd0\xba\xd1\x81\xd1\x82'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b'\n\x14\x1e('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jc w:val="both"/>
        <w:rPr/>
      </w:pPr>
      <w:r w:rsidDel="00000000" w:rsidR="00000000" w:rsidRPr="00000000">
        <w:rPr>
          <w:rtl w:val="0"/>
        </w:rPr>
        <w:t xml:space="preserve">Тип данных </w:t>
      </w:r>
      <w:r w:rsidDel="00000000" w:rsidR="00000000" w:rsidRPr="00000000">
        <w:rPr>
          <w:b w:val="1"/>
          <w:rtl w:val="0"/>
        </w:rPr>
        <w:t xml:space="preserve">bytearray </w:t>
      </w:r>
      <w:r w:rsidDel="00000000" w:rsidR="00000000" w:rsidRPr="00000000">
        <w:rPr>
          <w:rtl w:val="0"/>
        </w:rPr>
        <w:t xml:space="preserve">представляет собой массив байт. В отличие от </w:t>
      </w:r>
      <w:r w:rsidDel="00000000" w:rsidR="00000000" w:rsidRPr="00000000">
        <w:rPr>
          <w:b w:val="1"/>
          <w:rtl w:val="0"/>
        </w:rPr>
        <w:t xml:space="preserve">bytes </w:t>
      </w:r>
      <w:r w:rsidDel="00000000" w:rsidR="00000000" w:rsidRPr="00000000">
        <w:rPr>
          <w:rtl w:val="0"/>
        </w:rPr>
        <w:t xml:space="preserve">является изменяемым.</w:t>
      </w:r>
    </w:p>
    <w:p w:rsidR="00000000" w:rsidDel="00000000" w:rsidP="00000000" w:rsidRDefault="00000000" w:rsidRPr="00000000" w14:paraId="0000027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0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my_var = bytearray(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b"some 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print(my_var)</w:t>
              <w:br w:type="textWrapping"/>
              <w:t xml:space="preserve">print(my_var[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#my_var[0] = b'h' -&gt; TypeError: an integer is required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my_var[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print(my_var)</w:t>
              <w:br w:type="textWrapping"/>
              <w:br w:type="textWrapping"/>
              <w:t xml:space="preserve">my_var = bytearray(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b"some text"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range(len(my_var)):</w:t>
              <w:br w:type="textWrapping"/>
              <w:tab/>
              <w:t xml:space="preserve">my_var[i] += i</w:t>
              <w:br w:type="textWrapping"/>
              <w:br w:type="textWrapping"/>
              <w:t xml:space="preserve">print(my_var)</w:t>
            </w:r>
          </w:p>
        </w:tc>
      </w:tr>
    </w:tbl>
    <w:p w:rsidR="00000000" w:rsidDel="00000000" w:rsidP="00000000" w:rsidRDefault="00000000" w:rsidRPr="00000000" w14:paraId="000002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0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bytearray(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b'some 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115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bytearray(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b'iome 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bytearray(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b'spoh$yk\x7f|'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E">
      <w:pPr>
        <w:pStyle w:val="Heading1"/>
        <w:jc w:val="both"/>
        <w:rPr>
          <w:sz w:val="48"/>
          <w:szCs w:val="48"/>
        </w:rPr>
      </w:pPr>
      <w:bookmarkStart w:colFirst="0" w:colLast="0" w:name="_ig49qj9buc5f" w:id="41"/>
      <w:bookmarkEnd w:id="41"/>
      <w:r w:rsidDel="00000000" w:rsidR="00000000" w:rsidRPr="00000000">
        <w:rPr>
          <w:rtl w:val="0"/>
        </w:rPr>
        <w:t xml:space="preserve">Тип данных: NoneType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jc w:val="both"/>
        <w:rPr/>
      </w:pPr>
      <w:r w:rsidDel="00000000" w:rsidR="00000000" w:rsidRPr="00000000">
        <w:rPr>
          <w:rtl w:val="0"/>
        </w:rPr>
        <w:t xml:space="preserve">Значение </w:t>
      </w:r>
      <w:r w:rsidDel="00000000" w:rsidR="00000000" w:rsidRPr="00000000">
        <w:rPr>
          <w:b w:val="1"/>
          <w:rtl w:val="0"/>
        </w:rPr>
        <w:t xml:space="preserve">None </w:t>
      </w:r>
      <w:r w:rsidDel="00000000" w:rsidR="00000000" w:rsidRPr="00000000">
        <w:rPr>
          <w:rtl w:val="0"/>
        </w:rPr>
        <w:t xml:space="preserve">переменной сигнализирует о присвоении пустого значения этой переменной, т. е., оно обозначает «здесь нет значения». Присвоение переменной такого значения является одним из вариантов ее сброса в пустое состояние. Python — язык объектно-ориентированный. </w:t>
      </w:r>
      <w:r w:rsidDel="00000000" w:rsidR="00000000" w:rsidRPr="00000000">
        <w:rPr>
          <w:b w:val="1"/>
          <w:rtl w:val="0"/>
        </w:rPr>
        <w:t xml:space="preserve">None</w:t>
      </w:r>
      <w:r w:rsidDel="00000000" w:rsidR="00000000" w:rsidRPr="00000000">
        <w:rPr>
          <w:rtl w:val="0"/>
        </w:rPr>
        <w:t xml:space="preserve"> также принадлежит к объектам и обладает своим типом.</w:t>
      </w:r>
    </w:p>
    <w:tbl>
      <w:tblPr>
        <w:tblStyle w:val="Table10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print(type(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281">
      <w:pPr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0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'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shd w:fill="fafafa" w:val="clear"/>
                <w:rtl w:val="0"/>
              </w:rPr>
              <w:t xml:space="preserve">NoneType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'&gt;</w:t>
            </w:r>
          </w:p>
        </w:tc>
      </w:tr>
    </w:tbl>
    <w:p w:rsidR="00000000" w:rsidDel="00000000" w:rsidP="00000000" w:rsidRDefault="00000000" w:rsidRPr="00000000" w14:paraId="000002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jc w:val="both"/>
        <w:rPr/>
      </w:pPr>
      <w:r w:rsidDel="00000000" w:rsidR="00000000" w:rsidRPr="00000000">
        <w:rPr>
          <w:rtl w:val="0"/>
        </w:rPr>
        <w:t xml:space="preserve">Рассмотрим еще один пример:</w:t>
      </w:r>
    </w:p>
    <w:tbl>
      <w:tblPr>
        <w:tblStyle w:val="Table10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'Ivan'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'surname'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'Ivanov'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'age'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'position'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my_dict: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my_dict[el] ==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f"Для сотрудника пока не определен параметр: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{el}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Для сотрудника пока не определен параметр: position</w:t>
            </w:r>
          </w:p>
        </w:tc>
      </w:tr>
    </w:tbl>
    <w:p w:rsidR="00000000" w:rsidDel="00000000" w:rsidP="00000000" w:rsidRDefault="00000000" w:rsidRPr="00000000" w14:paraId="000002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jc w:val="both"/>
        <w:rPr/>
      </w:pPr>
      <w:r w:rsidDel="00000000" w:rsidR="00000000" w:rsidRPr="00000000">
        <w:rPr>
          <w:rtl w:val="0"/>
        </w:rPr>
        <w:t xml:space="preserve">В этом примере выполняется перебор ключей словаря и проверка, есть ли в словаре значения типа None.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pStyle w:val="Heading1"/>
        <w:jc w:val="both"/>
        <w:rPr/>
      </w:pPr>
      <w:bookmarkStart w:colFirst="0" w:colLast="0" w:name="_ft31uf1jso9t" w:id="42"/>
      <w:bookmarkEnd w:id="42"/>
      <w:r w:rsidDel="00000000" w:rsidR="00000000" w:rsidRPr="00000000">
        <w:rPr>
          <w:rtl w:val="0"/>
        </w:rPr>
        <w:t xml:space="preserve">Тип данных: исключение</w:t>
      </w:r>
    </w:p>
    <w:p w:rsidR="00000000" w:rsidDel="00000000" w:rsidP="00000000" w:rsidRDefault="00000000" w:rsidRPr="00000000" w14:paraId="0000028C">
      <w:pPr>
        <w:jc w:val="both"/>
        <w:rPr/>
      </w:pPr>
      <w:r w:rsidDel="00000000" w:rsidR="00000000" w:rsidRPr="00000000">
        <w:rPr>
          <w:rtl w:val="0"/>
        </w:rPr>
        <w:t xml:space="preserve">Exceptions представляют собой еще один тип данных и предназначены для вывода сообщений об ошибках. </w:t>
      </w:r>
    </w:p>
    <w:p w:rsidR="00000000" w:rsidDel="00000000" w:rsidP="00000000" w:rsidRDefault="00000000" w:rsidRPr="00000000" w14:paraId="0000028D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Traceback (most recent call last):</w:t>
              <w:br w:type="textWrapping"/>
              <w:t xml:space="preserve">  File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"my_file.py"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line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&lt;module&gt;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ZeroDivisionError: division by zero</w:t>
            </w:r>
          </w:p>
        </w:tc>
      </w:tr>
    </w:tbl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jc w:val="both"/>
        <w:rPr/>
      </w:pPr>
      <w:r w:rsidDel="00000000" w:rsidR="00000000" w:rsidRPr="00000000">
        <w:rPr>
          <w:rtl w:val="0"/>
        </w:rPr>
        <w:t xml:space="preserve">В данном случае интерпретатор вывел информацию о наличии исключения (</w:t>
      </w:r>
      <w:r w:rsidDel="00000000" w:rsidR="00000000" w:rsidRPr="00000000">
        <w:rPr>
          <w:b w:val="1"/>
          <w:rtl w:val="0"/>
        </w:rPr>
        <w:t xml:space="preserve">ZeroDivisionError</w:t>
      </w:r>
      <w:r w:rsidDel="00000000" w:rsidR="00000000" w:rsidRPr="00000000">
        <w:rPr>
          <w:rtl w:val="0"/>
        </w:rPr>
        <w:t xml:space="preserve">), связанного с делением на 0 (division by zero). Это только один из типов исключений. В Python предусмотрены и другие, которые будут рассмотрены далее (как и механизмы обработки исключений).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pStyle w:val="Heading1"/>
        <w:rPr/>
      </w:pPr>
      <w:bookmarkStart w:colFirst="0" w:colLast="0" w:name="_r57u3uv7acwz" w:id="43"/>
      <w:bookmarkEnd w:id="43"/>
      <w:r w:rsidDel="00000000" w:rsidR="00000000" w:rsidRPr="00000000">
        <w:rPr>
          <w:rtl w:val="0"/>
        </w:rPr>
        <w:t xml:space="preserve">О цикле for in для обхода последовательностей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jc w:val="both"/>
        <w:rPr/>
      </w:pPr>
      <w:r w:rsidDel="00000000" w:rsidR="00000000" w:rsidRPr="00000000">
        <w:rPr>
          <w:rtl w:val="0"/>
        </w:rPr>
        <w:t xml:space="preserve">В Python списки, кортежи, строки относятся к последовательностям. Для выполнения однотипных операций с каждым элементом последовательностей в Python применяются циклы </w:t>
      </w:r>
      <w:r w:rsidDel="00000000" w:rsidR="00000000" w:rsidRPr="00000000">
        <w:rPr>
          <w:b w:val="1"/>
          <w:rtl w:val="0"/>
        </w:rPr>
        <w:t xml:space="preserve">for</w:t>
      </w:r>
      <w:r w:rsidDel="00000000" w:rsidR="00000000" w:rsidRPr="00000000">
        <w:rPr>
          <w:rtl w:val="0"/>
        </w:rPr>
        <w:t xml:space="preserve">. Данная функция отвечает за генерацию набора чисел в пределах указанного диапазона. </w:t>
      </w:r>
    </w:p>
    <w:p w:rsidR="00000000" w:rsidDel="00000000" w:rsidP="00000000" w:rsidRDefault="00000000" w:rsidRPr="00000000" w14:paraId="00000296">
      <w:pPr>
        <w:jc w:val="both"/>
        <w:rPr/>
      </w:pPr>
      <w:r w:rsidDel="00000000" w:rsidR="00000000" w:rsidRPr="00000000">
        <w:rPr>
          <w:rtl w:val="0"/>
        </w:rPr>
        <w:t xml:space="preserve">Общий синтаксис:</w:t>
      </w:r>
    </w:p>
    <w:tbl>
      <w:tblPr>
        <w:tblStyle w:val="Table1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[переменная-итератор]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[последовательность]:</w:t>
              <w:br w:type="textWrapping"/>
              <w:t xml:space="preserve">    [действия, выполняемые для каждой переменной]</w:t>
            </w:r>
          </w:p>
        </w:tc>
      </w:tr>
    </w:tbl>
    <w:p w:rsidR="00000000" w:rsidDel="00000000" w:rsidP="00000000" w:rsidRDefault="00000000" w:rsidRPr="00000000" w14:paraId="000002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"my_string"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  <w:br w:type="textWrapping"/>
              <w:t xml:space="preserve">    print(el)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29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y</w:t>
            </w:r>
          </w:p>
          <w:p w:rsidR="00000000" w:rsidDel="00000000" w:rsidP="00000000" w:rsidRDefault="00000000" w:rsidRPr="00000000" w14:paraId="0000029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_</w:t>
            </w:r>
          </w:p>
          <w:p w:rsidR="00000000" w:rsidDel="00000000" w:rsidP="00000000" w:rsidRDefault="00000000" w:rsidRPr="00000000" w14:paraId="000002A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2A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2A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r</w:t>
            </w:r>
          </w:p>
          <w:p w:rsidR="00000000" w:rsidDel="00000000" w:rsidP="00000000" w:rsidRDefault="00000000" w:rsidRPr="00000000" w14:paraId="000002A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2A4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2A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986801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g</w:t>
            </w:r>
          </w:p>
        </w:tc>
      </w:tr>
    </w:tbl>
    <w:p w:rsidR="00000000" w:rsidDel="00000000" w:rsidP="00000000" w:rsidRDefault="00000000" w:rsidRPr="00000000" w14:paraId="000002A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jc w:val="both"/>
        <w:rPr/>
      </w:pPr>
      <w:r w:rsidDel="00000000" w:rsidR="00000000" w:rsidRPr="00000000">
        <w:rPr>
          <w:rtl w:val="0"/>
        </w:rPr>
        <w:t xml:space="preserve">В этом примере </w:t>
      </w:r>
      <w:r w:rsidDel="00000000" w:rsidR="00000000" w:rsidRPr="00000000">
        <w:rPr>
          <w:b w:val="1"/>
          <w:rtl w:val="0"/>
        </w:rPr>
        <w:t xml:space="preserve">el</w:t>
      </w:r>
      <w:r w:rsidDel="00000000" w:rsidR="00000000" w:rsidRPr="00000000">
        <w:rPr>
          <w:rtl w:val="0"/>
        </w:rPr>
        <w:t xml:space="preserve"> — переменная-итератор, последовательно принимающая значения — элементы строки. </w:t>
      </w:r>
    </w:p>
    <w:p w:rsidR="00000000" w:rsidDel="00000000" w:rsidP="00000000" w:rsidRDefault="00000000" w:rsidRPr="00000000" w14:paraId="000002A8">
      <w:pPr>
        <w:jc w:val="both"/>
        <w:rPr/>
      </w:pPr>
      <w:r w:rsidDel="00000000" w:rsidR="00000000" w:rsidRPr="00000000">
        <w:rPr>
          <w:rtl w:val="0"/>
        </w:rPr>
        <w:t xml:space="preserve">Кортежи относятся к неизменяемым последовательностям, но допускают перебор элементов и выполнение операций с ними.</w:t>
      </w:r>
    </w:p>
    <w:p w:rsidR="00000000" w:rsidDel="00000000" w:rsidP="00000000" w:rsidRDefault="00000000" w:rsidRPr="00000000" w14:paraId="000002A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my_tuple =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my_list = []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my_tuple:</w:t>
              <w:br w:type="textWrapping"/>
              <w:t xml:space="preserve">    my_list.append(el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print(my_list)</w:t>
            </w:r>
          </w:p>
        </w:tc>
      </w:tr>
    </w:tbl>
    <w:p w:rsidR="00000000" w:rsidDel="00000000" w:rsidP="00000000" w:rsidRDefault="00000000" w:rsidRPr="00000000" w14:paraId="000002AB">
      <w:pPr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2A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jc w:val="both"/>
        <w:rPr/>
      </w:pPr>
      <w:r w:rsidDel="00000000" w:rsidR="00000000" w:rsidRPr="00000000">
        <w:rPr>
          <w:rtl w:val="0"/>
        </w:rPr>
        <w:t xml:space="preserve">Проверим работу цикла </w:t>
      </w: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rtl w:val="0"/>
        </w:rPr>
        <w:t xml:space="preserve">на примере списка.</w:t>
      </w:r>
    </w:p>
    <w:p w:rsidR="00000000" w:rsidDel="00000000" w:rsidP="00000000" w:rsidRDefault="00000000" w:rsidRPr="00000000" w14:paraId="000002AF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orig_list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new_list = []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orig_list:</w:t>
              <w:br w:type="textWrapping"/>
              <w:t xml:space="preserve">    new_list.append(el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print(new_list)</w:t>
            </w:r>
          </w:p>
        </w:tc>
      </w:tr>
    </w:tbl>
    <w:p w:rsidR="00000000" w:rsidDel="00000000" w:rsidP="00000000" w:rsidRDefault="00000000" w:rsidRPr="00000000" w14:paraId="000002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[0.5, 1.0, 1.5, 2.0, 2.5]</w:t>
            </w:r>
          </w:p>
        </w:tc>
      </w:tr>
    </w:tbl>
    <w:p w:rsidR="00000000" w:rsidDel="00000000" w:rsidP="00000000" w:rsidRDefault="00000000" w:rsidRPr="00000000" w14:paraId="000002B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jc w:val="both"/>
        <w:rPr/>
      </w:pPr>
      <w:r w:rsidDel="00000000" w:rsidR="00000000" w:rsidRPr="00000000">
        <w:rPr>
          <w:rtl w:val="0"/>
        </w:rPr>
        <w:t xml:space="preserve">И на примере множества:</w:t>
      </w:r>
    </w:p>
    <w:tbl>
      <w:tblPr>
        <w:tblStyle w:val="Table1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orig_set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  <w:br w:type="textWrapping"/>
              <w:t xml:space="preserve">new_set = set()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orig_set:</w:t>
              <w:br w:type="textWrapping"/>
              <w:t xml:space="preserve">    new_set.add(el /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print(new_set)</w:t>
            </w:r>
          </w:p>
        </w:tc>
      </w:tr>
    </w:tbl>
    <w:p w:rsidR="00000000" w:rsidDel="00000000" w:rsidP="00000000" w:rsidRDefault="00000000" w:rsidRPr="00000000" w14:paraId="000002B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{0.5, 1.0, 2.0, 2.5, 1.5}</w:t>
            </w:r>
          </w:p>
        </w:tc>
      </w:tr>
    </w:tbl>
    <w:p w:rsidR="00000000" w:rsidDel="00000000" w:rsidP="00000000" w:rsidRDefault="00000000" w:rsidRPr="00000000" w14:paraId="000002B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jc w:val="both"/>
        <w:rPr/>
      </w:pPr>
      <w:r w:rsidDel="00000000" w:rsidR="00000000" w:rsidRPr="00000000">
        <w:rPr>
          <w:rtl w:val="0"/>
        </w:rPr>
        <w:t xml:space="preserve">Возможности цикла </w:t>
      </w: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rtl w:val="0"/>
        </w:rPr>
        <w:t xml:space="preserve">применяются и к словарям:</w:t>
      </w:r>
    </w:p>
    <w:p w:rsidR="00000000" w:rsidDel="00000000" w:rsidP="00000000" w:rsidRDefault="00000000" w:rsidRPr="00000000" w14:paraId="000002BC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'title'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'Samsung Galaxy'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'price'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'country'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'China'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'year'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'2016'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key, value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my_dict.items():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f"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{key}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urier New" w:cs="Courier New" w:eastAsia="Courier New" w:hAnsi="Courier New"/>
                <w:color w:val="e45649"/>
                <w:shd w:fill="fafafa" w:val="clear"/>
                <w:rtl w:val="0"/>
              </w:rPr>
              <w:t xml:space="preserve">{value}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B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title - Samsung Galaxy</w:t>
              <w:br w:type="textWrapping"/>
              <w:t xml:space="preserve">price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20000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country - China</w:t>
              <w:br w:type="textWrapping"/>
              <w:t xml:space="preserve">year -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Style w:val="Heading1"/>
        <w:rPr/>
      </w:pPr>
      <w:bookmarkStart w:colFirst="0" w:colLast="0" w:name="_v4htlimm7qnv" w:id="44"/>
      <w:bookmarkEnd w:id="44"/>
      <w:r w:rsidDel="00000000" w:rsidR="00000000" w:rsidRPr="00000000">
        <w:rPr>
          <w:rtl w:val="0"/>
        </w:rPr>
        <w:t xml:space="preserve">Понятие тернарного оператора</w:t>
      </w:r>
    </w:p>
    <w:p w:rsidR="00000000" w:rsidDel="00000000" w:rsidP="00000000" w:rsidRDefault="00000000" w:rsidRPr="00000000" w14:paraId="000002C3">
      <w:pPr>
        <w:jc w:val="both"/>
        <w:rPr>
          <w:color w:val="666666"/>
        </w:rPr>
      </w:pPr>
      <w:r w:rsidDel="00000000" w:rsidR="00000000" w:rsidRPr="00000000">
        <w:rPr>
          <w:rtl w:val="0"/>
        </w:rPr>
        <w:t xml:space="preserve">Понятие тернарного оператора в Python очень близко к понятию условного выражения. Тернарные операторы позволяют вернуть некоторый результат в зависимости от истинности или ложности некоторого условия.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before="0" w:lineRule="auto"/>
        <w:jc w:val="both"/>
        <w:rPr/>
      </w:pPr>
      <w:r w:rsidDel="00000000" w:rsidR="00000000" w:rsidRPr="00000000">
        <w:rPr>
          <w:color w:val="666666"/>
          <w:rtl w:val="0"/>
        </w:rPr>
        <w:t xml:space="preserve">Шаблон тернарного оператора:</w:t>
      </w:r>
      <w:r w:rsidDel="00000000" w:rsidR="00000000" w:rsidRPr="00000000">
        <w:rPr>
          <w:rtl w:val="0"/>
        </w:rPr>
      </w:r>
    </w:p>
    <w:tbl>
      <w:tblPr>
        <w:tblStyle w:val="Table1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condition_if_true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condition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condition_if_false</w:t>
            </w:r>
          </w:p>
        </w:tc>
      </w:tr>
    </w:tbl>
    <w:p w:rsidR="00000000" w:rsidDel="00000000" w:rsidP="00000000" w:rsidRDefault="00000000" w:rsidRPr="00000000" w14:paraId="000002C6">
      <w:pPr>
        <w:jc w:val="both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is_checked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mode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"checked"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is_checked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"not checked"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print(mode)</w:t>
            </w:r>
          </w:p>
        </w:tc>
      </w:tr>
    </w:tbl>
    <w:p w:rsidR="00000000" w:rsidDel="00000000" w:rsidP="00000000" w:rsidRDefault="00000000" w:rsidRPr="00000000" w14:paraId="000002C9">
      <w:pPr>
        <w:jc w:val="both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checked</w:t>
            </w:r>
          </w:p>
        </w:tc>
      </w:tr>
    </w:tbl>
    <w:p w:rsidR="00000000" w:rsidDel="00000000" w:rsidP="00000000" w:rsidRDefault="00000000" w:rsidRPr="00000000" w14:paraId="000002CC">
      <w:pPr>
        <w:jc w:val="both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jc w:val="both"/>
        <w:rPr/>
      </w:pPr>
      <w:r w:rsidDel="00000000" w:rsidR="00000000" w:rsidRPr="00000000">
        <w:rPr>
          <w:rtl w:val="0"/>
        </w:rPr>
        <w:t xml:space="preserve">Использование представленного подхода позволяет выполнить быструю проверку условия вместо использования нескольких ветвей с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rtl w:val="0"/>
        </w:rPr>
        <w:t xml:space="preserve">. Код получается более компактным и читабельным. </w:t>
      </w:r>
    </w:p>
    <w:p w:rsidR="00000000" w:rsidDel="00000000" w:rsidP="00000000" w:rsidRDefault="00000000" w:rsidRPr="00000000" w14:paraId="000002CE">
      <w:pPr>
        <w:jc w:val="both"/>
        <w:rPr/>
      </w:pPr>
      <w:r w:rsidDel="00000000" w:rsidR="00000000" w:rsidRPr="00000000">
        <w:rPr>
          <w:rtl w:val="0"/>
        </w:rPr>
        <w:t xml:space="preserve">Существует и другой вариант использования данного подхода (с кортежами):</w:t>
      </w:r>
    </w:p>
    <w:p w:rsidR="00000000" w:rsidDel="00000000" w:rsidP="00000000" w:rsidRDefault="00000000" w:rsidRPr="00000000" w14:paraId="000002CF">
      <w:pPr>
        <w:jc w:val="both"/>
        <w:rPr/>
      </w:pPr>
      <w:r w:rsidDel="00000000" w:rsidR="00000000" w:rsidRPr="00000000">
        <w:rPr>
          <w:rtl w:val="0"/>
        </w:rPr>
        <w:t xml:space="preserve">Шаблон:</w:t>
      </w:r>
    </w:p>
    <w:tbl>
      <w:tblPr>
        <w:tblStyle w:val="Table1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(if_check_is_false, if_check_is_true)[param_to_check]</w:t>
            </w:r>
          </w:p>
        </w:tc>
      </w:tr>
    </w:tbl>
    <w:p w:rsidR="00000000" w:rsidDel="00000000" w:rsidP="00000000" w:rsidRDefault="00000000" w:rsidRPr="00000000" w14:paraId="000002D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checked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personality =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"проверено"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"не проверено"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)[checked]</w:t>
              <w:br w:type="textWrapping"/>
              <w:t xml:space="preserve">print(personality)</w:t>
            </w:r>
          </w:p>
        </w:tc>
      </w:tr>
    </w:tbl>
    <w:p w:rsidR="00000000" w:rsidDel="00000000" w:rsidP="00000000" w:rsidRDefault="00000000" w:rsidRPr="00000000" w14:paraId="000002D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не проверено</w:t>
            </w:r>
          </w:p>
        </w:tc>
      </w:tr>
    </w:tbl>
    <w:p w:rsidR="00000000" w:rsidDel="00000000" w:rsidP="00000000" w:rsidRDefault="00000000" w:rsidRPr="00000000" w14:paraId="000002D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jc w:val="both"/>
        <w:rPr/>
      </w:pPr>
      <w:r w:rsidDel="00000000" w:rsidR="00000000" w:rsidRPr="00000000">
        <w:rPr>
          <w:rtl w:val="0"/>
        </w:rPr>
        <w:t xml:space="preserve">Данный механизм в Python является работоспособным, поскольку значение </w:t>
      </w:r>
      <w:r w:rsidDel="00000000" w:rsidR="00000000" w:rsidRPr="00000000">
        <w:rPr>
          <w:b w:val="1"/>
          <w:rtl w:val="0"/>
        </w:rPr>
        <w:t xml:space="preserve">True </w:t>
      </w:r>
      <w:r w:rsidDel="00000000" w:rsidR="00000000" w:rsidRPr="00000000">
        <w:rPr>
          <w:rtl w:val="0"/>
        </w:rPr>
        <w:t xml:space="preserve">соответствует единице, а </w:t>
      </w:r>
      <w:r w:rsidDel="00000000" w:rsidR="00000000" w:rsidRPr="00000000">
        <w:rPr>
          <w:b w:val="1"/>
          <w:rtl w:val="0"/>
        </w:rPr>
        <w:t xml:space="preserve">False </w:t>
      </w:r>
      <w:r w:rsidDel="00000000" w:rsidR="00000000" w:rsidRPr="00000000">
        <w:rPr>
          <w:rtl w:val="0"/>
        </w:rPr>
        <w:t xml:space="preserve">— нулю. Кроме кортежей допускается использование списков. </w:t>
      </w:r>
    </w:p>
    <w:p w:rsidR="00000000" w:rsidDel="00000000" w:rsidP="00000000" w:rsidRDefault="00000000" w:rsidRPr="00000000" w14:paraId="000002D9">
      <w:pPr>
        <w:jc w:val="both"/>
        <w:rPr/>
      </w:pPr>
      <w:r w:rsidDel="00000000" w:rsidR="00000000" w:rsidRPr="00000000">
        <w:rPr>
          <w:rtl w:val="0"/>
        </w:rPr>
        <w:t xml:space="preserve">В Python также предусмотрена возможность использования более лаконичной версии тернарного оператора.</w:t>
      </w:r>
    </w:p>
    <w:p w:rsidR="00000000" w:rsidDel="00000000" w:rsidP="00000000" w:rsidRDefault="00000000" w:rsidRPr="00000000" w14:paraId="000002DA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"Some"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"Some"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D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Some</w:t>
            </w:r>
          </w:p>
        </w:tc>
      </w:tr>
    </w:tbl>
    <w:p w:rsidR="00000000" w:rsidDel="00000000" w:rsidP="00000000" w:rsidRDefault="00000000" w:rsidRPr="00000000" w14:paraId="000002D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jc w:val="both"/>
        <w:rPr/>
      </w:pPr>
      <w:r w:rsidDel="00000000" w:rsidR="00000000" w:rsidRPr="00000000">
        <w:rPr>
          <w:rtl w:val="0"/>
        </w:rPr>
        <w:t xml:space="preserve">Этот механизм удобно использовать, когда требуется проверить возвращаемое функцией значение. </w:t>
      </w:r>
    </w:p>
    <w:p w:rsidR="00000000" w:rsidDel="00000000" w:rsidP="00000000" w:rsidRDefault="00000000" w:rsidRPr="00000000" w14:paraId="000002E1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func_return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message = func_return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"Функция ничего не возвращает"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print(message)</w:t>
            </w:r>
          </w:p>
        </w:tc>
      </w:tr>
    </w:tbl>
    <w:p w:rsidR="00000000" w:rsidDel="00000000" w:rsidP="00000000" w:rsidRDefault="00000000" w:rsidRPr="00000000" w14:paraId="000002E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Функция ничего не возвращает</w:t>
            </w:r>
          </w:p>
        </w:tc>
      </w:tr>
    </w:tbl>
    <w:p w:rsidR="00000000" w:rsidDel="00000000" w:rsidP="00000000" w:rsidRDefault="00000000" w:rsidRPr="00000000" w14:paraId="000002E6">
      <w:pPr>
        <w:pStyle w:val="Heading1"/>
        <w:rPr/>
      </w:pPr>
      <w:bookmarkStart w:colFirst="0" w:colLast="0" w:name="_m0bnklzcmert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Style w:val="Heading1"/>
        <w:rPr/>
      </w:pPr>
      <w:bookmarkStart w:colFirst="0" w:colLast="0" w:name="_yhudxu86tw2x" w:id="46"/>
      <w:bookmarkEnd w:id="46"/>
      <w:r w:rsidDel="00000000" w:rsidR="00000000" w:rsidRPr="00000000">
        <w:rPr>
          <w:rtl w:val="0"/>
        </w:rPr>
        <w:t xml:space="preserve">Оператор is</w:t>
      </w:r>
    </w:p>
    <w:p w:rsidR="00000000" w:rsidDel="00000000" w:rsidP="00000000" w:rsidRDefault="00000000" w:rsidRPr="00000000" w14:paraId="000002E8">
      <w:pPr>
        <w:jc w:val="both"/>
        <w:rPr/>
      </w:pPr>
      <w:r w:rsidDel="00000000" w:rsidR="00000000" w:rsidRPr="00000000">
        <w:rPr>
          <w:rtl w:val="0"/>
        </w:rPr>
        <w:t xml:space="preserve">Данный оператор проверяет тождественность (идентичность) двух объектов в памяти. Возвращает значение </w:t>
      </w:r>
      <w:r w:rsidDel="00000000" w:rsidR="00000000" w:rsidRPr="00000000">
        <w:rPr>
          <w:b w:val="1"/>
          <w:rtl w:val="0"/>
        </w:rPr>
        <w:t xml:space="preserve">True </w:t>
      </w:r>
      <w:r w:rsidDel="00000000" w:rsidR="00000000" w:rsidRPr="00000000">
        <w:rPr>
          <w:rtl w:val="0"/>
        </w:rPr>
        <w:t xml:space="preserve">(истина), если переменные ссылаются на один и тот же объект.</w:t>
      </w:r>
    </w:p>
    <w:p w:rsidR="00000000" w:rsidDel="00000000" w:rsidP="00000000" w:rsidRDefault="00000000" w:rsidRPr="00000000" w14:paraId="000002E9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b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a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b:</w:t>
            </w:r>
          </w:p>
          <w:p w:rsidR="00000000" w:rsidDel="00000000" w:rsidP="00000000" w:rsidRDefault="00000000" w:rsidRPr="00000000" w14:paraId="000002E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"Переменные идентичны"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E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"Переменные не идентичны"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E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Переменные идентичны</w:t>
            </w:r>
          </w:p>
        </w:tc>
      </w:tr>
    </w:tbl>
    <w:p w:rsidR="00000000" w:rsidDel="00000000" w:rsidP="00000000" w:rsidRDefault="00000000" w:rsidRPr="00000000" w14:paraId="000002F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jc w:val="both"/>
        <w:rPr/>
      </w:pPr>
      <w:r w:rsidDel="00000000" w:rsidR="00000000" w:rsidRPr="00000000">
        <w:rPr>
          <w:rtl w:val="0"/>
        </w:rPr>
        <w:t xml:space="preserve">Важная особенность использования оператора </w:t>
      </w:r>
      <w:r w:rsidDel="00000000" w:rsidR="00000000" w:rsidRPr="00000000">
        <w:rPr>
          <w:b w:val="1"/>
          <w:rtl w:val="0"/>
        </w:rPr>
        <w:t xml:space="preserve">is</w:t>
      </w:r>
      <w:r w:rsidDel="00000000" w:rsidR="00000000" w:rsidRPr="00000000">
        <w:rPr>
          <w:rtl w:val="0"/>
        </w:rPr>
        <w:t xml:space="preserve"> заключается в том, что он не идентичен оператору </w:t>
      </w:r>
      <w:r w:rsidDel="00000000" w:rsidR="00000000" w:rsidRPr="00000000">
        <w:rPr>
          <w:b w:val="1"/>
          <w:rtl w:val="0"/>
        </w:rPr>
        <w:t xml:space="preserve">==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2">
      <w:pPr>
        <w:jc w:val="both"/>
        <w:rPr/>
      </w:pPr>
      <w:r w:rsidDel="00000000" w:rsidR="00000000" w:rsidRPr="00000000">
        <w:rPr>
          <w:b w:val="1"/>
          <w:rtl w:val="0"/>
        </w:rPr>
        <w:t xml:space="preserve">==</w:t>
      </w:r>
      <w:r w:rsidDel="00000000" w:rsidR="00000000" w:rsidRPr="00000000">
        <w:rPr>
          <w:rtl w:val="0"/>
        </w:rPr>
        <w:t xml:space="preserve"> — проверка равенства значений двух объектов.</w:t>
      </w:r>
    </w:p>
    <w:p w:rsidR="00000000" w:rsidDel="00000000" w:rsidP="00000000" w:rsidRDefault="00000000" w:rsidRPr="00000000" w14:paraId="000002F3">
      <w:pPr>
        <w:jc w:val="both"/>
        <w:rPr/>
      </w:pPr>
      <w:r w:rsidDel="00000000" w:rsidR="00000000" w:rsidRPr="00000000">
        <w:rPr>
          <w:b w:val="1"/>
          <w:rtl w:val="0"/>
        </w:rPr>
        <w:t xml:space="preserve">is</w:t>
      </w:r>
      <w:r w:rsidDel="00000000" w:rsidR="00000000" w:rsidRPr="00000000">
        <w:rPr>
          <w:rtl w:val="0"/>
        </w:rPr>
        <w:t xml:space="preserve"> — проверка идентичности объектов, т. е., проверка того, что переменные указывают на один и тот же объект в памяти.</w:t>
      </w:r>
    </w:p>
    <w:p w:rsidR="00000000" w:rsidDel="00000000" w:rsidP="00000000" w:rsidRDefault="00000000" w:rsidRPr="00000000" w14:paraId="000002F4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obj_1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obj_2 = obj_1</w:t>
              <w:br w:type="textWrapping"/>
              <w:t xml:space="preserve">print(obj_1 == obj_2)</w:t>
              <w:br w:type="textWrapping"/>
              <w:t xml:space="preserve">print(obj_1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obj_2)</w:t>
              <w:br w:type="textWrapping"/>
              <w:br w:type="textWrapping"/>
              <w:t xml:space="preserve">obj_2 = obj_1[:]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0a1a7"/>
                <w:shd w:fill="fafafa" w:val="clear"/>
                <w:rtl w:val="0"/>
              </w:rPr>
              <w:t xml:space="preserve"># переменная obj_2 ссылается на копию obj_1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print(obj_1 == obj_2)</w:t>
              <w:br w:type="textWrapping"/>
              <w:t xml:space="preserve">print(obj_1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obj_2)</w:t>
              <w:br w:type="textWrapping"/>
              <w:t xml:space="preserve">print(obj_1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obj_2)</w:t>
            </w:r>
          </w:p>
        </w:tc>
      </w:tr>
    </w:tbl>
    <w:p w:rsidR="00000000" w:rsidDel="00000000" w:rsidP="00000000" w:rsidRDefault="00000000" w:rsidRPr="00000000" w14:paraId="000002F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jc w:val="both"/>
        <w:rPr/>
      </w:pPr>
      <w:r w:rsidDel="00000000" w:rsidR="00000000" w:rsidRPr="00000000">
        <w:rPr>
          <w:rtl w:val="0"/>
        </w:rPr>
        <w:t xml:space="preserve">Для проверки соответствия объекта типу </w:t>
      </w:r>
      <w:r w:rsidDel="00000000" w:rsidR="00000000" w:rsidRPr="00000000">
        <w:rPr>
          <w:b w:val="1"/>
          <w:rtl w:val="0"/>
        </w:rPr>
        <w:t xml:space="preserve">NoneType</w:t>
      </w:r>
      <w:r w:rsidDel="00000000" w:rsidR="00000000" w:rsidRPr="00000000">
        <w:rPr>
          <w:rtl w:val="0"/>
        </w:rPr>
        <w:t xml:space="preserve"> предпочтительно использование оператора </w:t>
      </w:r>
      <w:r w:rsidDel="00000000" w:rsidR="00000000" w:rsidRPr="00000000">
        <w:rPr>
          <w:b w:val="1"/>
          <w:rtl w:val="0"/>
        </w:rPr>
        <w:t xml:space="preserve">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FB">
      <w:pPr>
        <w:jc w:val="both"/>
        <w:rPr/>
      </w:pPr>
      <w:r w:rsidDel="00000000" w:rsidR="00000000" w:rsidRPr="00000000">
        <w:rPr>
          <w:rtl w:val="0"/>
        </w:rPr>
        <w:t xml:space="preserve">Пример:</w:t>
      </w:r>
    </w:p>
    <w:tbl>
      <w:tblPr>
        <w:tblStyle w:val="Table1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obj_1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print(obj_1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F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jc w:val="both"/>
        <w:rPr/>
      </w:pPr>
      <w:r w:rsidDel="00000000" w:rsidR="00000000" w:rsidRPr="00000000">
        <w:rPr>
          <w:rtl w:val="0"/>
        </w:rPr>
        <w:t xml:space="preserve">Результат:</w:t>
      </w:r>
    </w:p>
    <w:tbl>
      <w:tblPr>
        <w:tblStyle w:val="Table1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0">
      <w:pPr>
        <w:pStyle w:val="Heading1"/>
        <w:rPr/>
      </w:pPr>
      <w:bookmarkStart w:colFirst="0" w:colLast="0" w:name="_vbw3lo4f5qlo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Style w:val="Heading1"/>
        <w:rPr/>
      </w:pPr>
      <w:bookmarkStart w:colFirst="0" w:colLast="0" w:name="_4yrpat2c51wl" w:id="48"/>
      <w:bookmarkEnd w:id="48"/>
      <w:r w:rsidDel="00000000" w:rsidR="00000000" w:rsidRPr="00000000">
        <w:rPr>
          <w:rtl w:val="0"/>
        </w:rPr>
        <w:t xml:space="preserve">Десятка лучших трюков в Python</w:t>
      </w:r>
    </w:p>
    <w:p w:rsidR="00000000" w:rsidDel="00000000" w:rsidP="00000000" w:rsidRDefault="00000000" w:rsidRPr="00000000" w14:paraId="00000302">
      <w:pPr>
        <w:shd w:fill="ffffff" w:val="clear"/>
        <w:spacing w:after="300" w:before="0" w:lineRule="auto"/>
        <w:jc w:val="both"/>
        <w:rPr/>
      </w:pPr>
      <w:r w:rsidDel="00000000" w:rsidR="00000000" w:rsidRPr="00000000">
        <w:rPr>
          <w:rtl w:val="0"/>
        </w:rPr>
        <w:t xml:space="preserve">В завершение урока познакомимся с набором интересных приемов, которые пригодятся вам на практике.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Style w:val="Heading2"/>
        <w:rPr/>
      </w:pPr>
      <w:bookmarkStart w:colFirst="0" w:colLast="0" w:name="_3tcled8eyy3n" w:id="49"/>
      <w:bookmarkEnd w:id="49"/>
      <w:r w:rsidDel="00000000" w:rsidR="00000000" w:rsidRPr="00000000">
        <w:rPr>
          <w:rtl w:val="0"/>
        </w:rPr>
        <w:t xml:space="preserve">Объединение списков без цикла</w:t>
      </w:r>
    </w:p>
    <w:p w:rsidR="00000000" w:rsidDel="00000000" w:rsidP="00000000" w:rsidRDefault="00000000" w:rsidRPr="00000000" w14:paraId="00000304">
      <w:pPr>
        <w:jc w:val="both"/>
        <w:rPr/>
      </w:pPr>
      <w:r w:rsidDel="00000000" w:rsidR="00000000" w:rsidRPr="00000000">
        <w:rPr>
          <w:rtl w:val="0"/>
        </w:rPr>
        <w:t xml:space="preserve">Явный вариант решения задачи объединения списков разной длины предполагает перебор элементов в цикле. Но возможно и более лаконичное решение через функцию </w:t>
      </w:r>
      <w:r w:rsidDel="00000000" w:rsidR="00000000" w:rsidRPr="00000000">
        <w:rPr>
          <w:b w:val="1"/>
          <w:rtl w:val="0"/>
        </w:rPr>
        <w:t xml:space="preserve">sum()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0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my_list = [[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],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]]</w:t>
              <w:br w:type="textWrapping"/>
              <w:t xml:space="preserve">print(sum(my_list, []))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7">
      <w:pPr>
        <w:pStyle w:val="Heading1"/>
        <w:rPr>
          <w:color w:val="363636"/>
          <w:sz w:val="24"/>
          <w:szCs w:val="24"/>
          <w:highlight w:val="white"/>
        </w:rPr>
      </w:pPr>
      <w:bookmarkStart w:colFirst="0" w:colLast="0" w:name="_vpuixei8smku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pStyle w:val="Heading2"/>
        <w:rPr/>
      </w:pPr>
      <w:bookmarkStart w:colFirst="0" w:colLast="0" w:name="_vhucmx5gr8kn" w:id="51"/>
      <w:bookmarkEnd w:id="51"/>
      <w:commentRangeStart w:id="0"/>
      <w:r w:rsidDel="00000000" w:rsidR="00000000" w:rsidRPr="00000000">
        <w:rPr>
          <w:rtl w:val="0"/>
        </w:rPr>
        <w:t xml:space="preserve">Удаление дубликатов в списке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jc w:val="both"/>
        <w:rPr/>
      </w:pPr>
      <w:r w:rsidDel="00000000" w:rsidR="00000000" w:rsidRPr="00000000">
        <w:rPr>
          <w:rtl w:val="0"/>
        </w:rPr>
        <w:t xml:space="preserve">Это очень популярный трюк, предполагающий трансформацию списка во множество и обратно в список для удаления дублирующих элементов в списке.</w:t>
      </w:r>
    </w:p>
    <w:p w:rsidR="00000000" w:rsidDel="00000000" w:rsidP="00000000" w:rsidRDefault="00000000" w:rsidRPr="00000000" w14:paraId="0000030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print(list(set(my_list)))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F">
      <w:pPr>
        <w:pStyle w:val="Heading1"/>
        <w:rPr>
          <w:color w:val="363636"/>
          <w:sz w:val="24"/>
          <w:szCs w:val="24"/>
          <w:highlight w:val="white"/>
        </w:rPr>
      </w:pPr>
      <w:bookmarkStart w:colFirst="0" w:colLast="0" w:name="_vshne5j51iqo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Style w:val="Heading2"/>
        <w:rPr/>
      </w:pPr>
      <w:bookmarkStart w:colFirst="0" w:colLast="0" w:name="_i2g5f6brzad3" w:id="53"/>
      <w:bookmarkEnd w:id="53"/>
      <w:r w:rsidDel="00000000" w:rsidR="00000000" w:rsidRPr="00000000">
        <w:rPr>
          <w:rtl w:val="0"/>
        </w:rPr>
        <w:t xml:space="preserve">Обмен значениями через кортежи</w:t>
      </w:r>
    </w:p>
    <w:p w:rsidR="00000000" w:rsidDel="00000000" w:rsidP="00000000" w:rsidRDefault="00000000" w:rsidRPr="00000000" w14:paraId="00000314">
      <w:pPr>
        <w:jc w:val="both"/>
        <w:rPr/>
      </w:pPr>
      <w:r w:rsidDel="00000000" w:rsidR="00000000" w:rsidRPr="00000000">
        <w:rPr>
          <w:rtl w:val="0"/>
        </w:rPr>
        <w:t xml:space="preserve">Позволяет выполнять обмен значения без создания дополнительной переменной. Трюк допустим для любого числа переменных.</w:t>
      </w:r>
    </w:p>
    <w:p w:rsidR="00000000" w:rsidDel="00000000" w:rsidP="00000000" w:rsidRDefault="00000000" w:rsidRPr="00000000" w14:paraId="0000031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var_1, var_2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  <w:t xml:space="preserve">print(var_1, var_2)</w:t>
              <w:br w:type="textWrapping"/>
              <w:t xml:space="preserve">var_1, var_2 = var_2, var_1</w:t>
              <w:br w:type="textWrapping"/>
              <w:t xml:space="preserve">print(var_1, var_2)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jc w:val="both"/>
        <w:rPr/>
      </w:pPr>
      <w:r w:rsidDel="00000000" w:rsidR="00000000" w:rsidRPr="00000000">
        <w:rPr>
          <w:rtl w:val="0"/>
        </w:rPr>
        <w:t xml:space="preserve">Правая часть выражения может представлять собой любой итерируемый объект. Главное, чтобы число элементов в левой и правой частях совпадало.</w:t>
      </w:r>
    </w:p>
    <w:p w:rsidR="00000000" w:rsidDel="00000000" w:rsidP="00000000" w:rsidRDefault="00000000" w:rsidRPr="00000000" w14:paraId="0000031C">
      <w:pPr>
        <w:pStyle w:val="Heading2"/>
        <w:rPr/>
      </w:pPr>
      <w:bookmarkStart w:colFirst="0" w:colLast="0" w:name="_a17ioigz6kd7" w:id="54"/>
      <w:bookmarkEnd w:id="54"/>
      <w:r w:rsidDel="00000000" w:rsidR="00000000" w:rsidRPr="00000000">
        <w:rPr>
          <w:rtl w:val="0"/>
        </w:rPr>
        <w:t xml:space="preserve">Вывод значения несуществующего ключа в словаре</w:t>
      </w:r>
    </w:p>
    <w:p w:rsidR="00000000" w:rsidDel="00000000" w:rsidP="00000000" w:rsidRDefault="00000000" w:rsidRPr="00000000" w14:paraId="0000031D">
      <w:pPr>
        <w:jc w:val="both"/>
        <w:rPr/>
      </w:pPr>
      <w:r w:rsidDel="00000000" w:rsidR="00000000" w:rsidRPr="00000000">
        <w:rPr>
          <w:rtl w:val="0"/>
        </w:rPr>
        <w:t xml:space="preserve">Если попытаться обратиться к несуществующему ключу словаря, возникнет исключение:</w:t>
      </w:r>
    </w:p>
    <w:p w:rsidR="00000000" w:rsidDel="00000000" w:rsidP="00000000" w:rsidRDefault="00000000" w:rsidRPr="00000000" w14:paraId="0000031E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  <w:br w:type="textWrapping"/>
              <w:t xml:space="preserve">print(my_dict[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'k_4'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4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KeyError: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'k_4'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jc w:val="both"/>
        <w:rPr/>
      </w:pPr>
      <w:r w:rsidDel="00000000" w:rsidR="00000000" w:rsidRPr="00000000">
        <w:rPr>
          <w:rtl w:val="0"/>
        </w:rPr>
        <w:t xml:space="preserve">Во избежание такой ситуации можно воспользоваться методом </w:t>
      </w:r>
      <w:r w:rsidDel="00000000" w:rsidR="00000000" w:rsidRPr="00000000">
        <w:rPr>
          <w:b w:val="1"/>
          <w:rtl w:val="0"/>
        </w:rPr>
        <w:t xml:space="preserve">get()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2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'k_1'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'k_2'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'k_3'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'text'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  <w:br w:type="textWrapping"/>
              <w:t xml:space="preserve">print(my_dict.get(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'k_4'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))</w:t>
            </w:r>
          </w:p>
        </w:tc>
      </w:tr>
    </w:tbl>
    <w:p w:rsidR="00000000" w:rsidDel="00000000" w:rsidP="00000000" w:rsidRDefault="00000000" w:rsidRPr="00000000" w14:paraId="000003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4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Style w:val="Heading2"/>
        <w:rPr/>
      </w:pPr>
      <w:bookmarkStart w:colFirst="0" w:colLast="0" w:name="_iekfu8hvkgtg" w:id="55"/>
      <w:bookmarkEnd w:id="55"/>
      <w:r w:rsidDel="00000000" w:rsidR="00000000" w:rsidRPr="00000000">
        <w:rPr>
          <w:rtl w:val="0"/>
        </w:rPr>
        <w:t xml:space="preserve">Поиск самых часто встречающихся элементов списка</w:t>
      </w:r>
    </w:p>
    <w:p w:rsidR="00000000" w:rsidDel="00000000" w:rsidP="00000000" w:rsidRDefault="00000000" w:rsidRPr="00000000" w14:paraId="0000032B">
      <w:pPr>
        <w:jc w:val="both"/>
        <w:rPr/>
      </w:pPr>
      <w:r w:rsidDel="00000000" w:rsidR="00000000" w:rsidRPr="00000000">
        <w:rPr>
          <w:rtl w:val="0"/>
        </w:rPr>
        <w:t xml:space="preserve">Искать самый часто встречающийся элемент можно используя встроенную функцию </w:t>
      </w:r>
      <w:r w:rsidDel="00000000" w:rsidR="00000000" w:rsidRPr="00000000">
        <w:rPr>
          <w:b w:val="1"/>
          <w:rtl w:val="0"/>
        </w:rPr>
        <w:t xml:space="preserve">max()</w:t>
      </w:r>
      <w:r w:rsidDel="00000000" w:rsidR="00000000" w:rsidRPr="00000000">
        <w:rPr>
          <w:rtl w:val="0"/>
        </w:rPr>
        <w:t xml:space="preserve">, которая ищет наибольшее значение не только для </w:t>
      </w:r>
      <w:r w:rsidDel="00000000" w:rsidR="00000000" w:rsidRPr="00000000">
        <w:rPr>
          <w:rtl w:val="0"/>
        </w:rPr>
        <w:t xml:space="preserve">итерируемого</w:t>
      </w:r>
      <w:r w:rsidDel="00000000" w:rsidR="00000000" w:rsidRPr="00000000">
        <w:rPr>
          <w:rtl w:val="0"/>
        </w:rPr>
        <w:t xml:space="preserve"> объекта, но и для результатов применения к этому объекту функции. Можно преобразовать список во множество и применить метод </w:t>
      </w:r>
      <w:r w:rsidDel="00000000" w:rsidR="00000000" w:rsidRPr="00000000">
        <w:rPr>
          <w:b w:val="1"/>
          <w:rtl w:val="0"/>
        </w:rPr>
        <w:t xml:space="preserve">count</w:t>
      </w:r>
      <w:r w:rsidDel="00000000" w:rsidR="00000000" w:rsidRPr="00000000">
        <w:rPr>
          <w:rtl w:val="0"/>
        </w:rPr>
        <w:t xml:space="preserve"> для определения количества вхождений элемента в итерируемый объект.</w:t>
      </w:r>
    </w:p>
    <w:p w:rsidR="00000000" w:rsidDel="00000000" w:rsidP="00000000" w:rsidRDefault="00000000" w:rsidRPr="00000000" w14:paraId="0000032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5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70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print(max(set(my_list), key=my_list.count))</w:t>
            </w:r>
          </w:p>
        </w:tc>
      </w:tr>
    </w:tbl>
    <w:p w:rsidR="00000000" w:rsidDel="00000000" w:rsidP="00000000" w:rsidRDefault="00000000" w:rsidRPr="00000000" w14:paraId="000003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5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Style w:val="Heading2"/>
        <w:rPr/>
      </w:pPr>
      <w:bookmarkStart w:colFirst="0" w:colLast="0" w:name="_yatu3hki0r8t" w:id="56"/>
      <w:bookmarkEnd w:id="56"/>
      <w:r w:rsidDel="00000000" w:rsidR="00000000" w:rsidRPr="00000000">
        <w:rPr>
          <w:rtl w:val="0"/>
        </w:rPr>
        <w:t xml:space="preserve">Распаковка последовательностей при неизвестном количестве элементов</w:t>
      </w:r>
    </w:p>
    <w:p w:rsidR="00000000" w:rsidDel="00000000" w:rsidP="00000000" w:rsidRDefault="00000000" w:rsidRPr="00000000" w14:paraId="00000333">
      <w:pPr>
        <w:jc w:val="both"/>
        <w:rPr/>
      </w:pPr>
      <w:r w:rsidDel="00000000" w:rsidR="00000000" w:rsidRPr="00000000">
        <w:rPr>
          <w:rtl w:val="0"/>
        </w:rPr>
        <w:t xml:space="preserve">В Python оператор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соответствует операции распаковки последовательности. Переменная с этим параметром связывается с частью списка, содержащей все неприсвоенные элементы, соответствующие текущей позиции.</w:t>
      </w:r>
    </w:p>
    <w:p w:rsidR="00000000" w:rsidDel="00000000" w:rsidP="00000000" w:rsidRDefault="00000000" w:rsidRPr="00000000" w14:paraId="000003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5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my_list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  <w:t xml:space="preserve">*el_1, el_2, el_3 = my_list</w:t>
              <w:br w:type="textWrapping"/>
              <w:t xml:space="preserve">print(el_1, el_2, el_3)</w:t>
              <w:br w:type="textWrapping"/>
              <w:t xml:space="preserve">el_1, *el_2, el_3 = my_list</w:t>
              <w:br w:type="textWrapping"/>
              <w:t xml:space="preserve">print(el_1, el_2, el_3)</w:t>
              <w:br w:type="textWrapping"/>
              <w:t xml:space="preserve">el_1, el_2, *el_3 = my_list</w:t>
              <w:br w:type="textWrapping"/>
              <w:t xml:space="preserve">print(el_1, el_2, el_3)</w:t>
              <w:br w:type="textWrapping"/>
              <w:t xml:space="preserve">el_1, el_2, el_3, *el_4 = my_list</w:t>
              <w:br w:type="textWrapping"/>
              <w:t xml:space="preserve">print(el_1, el_2, el_3, el_4)</w:t>
              <w:br w:type="textWrapping"/>
              <w:t xml:space="preserve">el_1, el_2, el_3, el_4, *el_5 = my_list</w:t>
              <w:br w:type="textWrapping"/>
              <w:t xml:space="preserve">print(el_1, el_2, el_3, el_4, el_5)</w:t>
            </w:r>
          </w:p>
        </w:tc>
      </w:tr>
    </w:tbl>
    <w:p w:rsidR="00000000" w:rsidDel="00000000" w:rsidP="00000000" w:rsidRDefault="00000000" w:rsidRPr="00000000" w14:paraId="000003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5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40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50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[]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Style w:val="Heading2"/>
        <w:rPr/>
      </w:pPr>
      <w:bookmarkStart w:colFirst="0" w:colLast="0" w:name="_m5izp8mhuhz" w:id="57"/>
      <w:bookmarkEnd w:id="57"/>
      <w:r w:rsidDel="00000000" w:rsidR="00000000" w:rsidRPr="00000000">
        <w:rPr>
          <w:rtl w:val="0"/>
        </w:rPr>
        <w:t xml:space="preserve">Вывод с помощью функции print() без перевода строки</w:t>
      </w:r>
    </w:p>
    <w:p w:rsidR="00000000" w:rsidDel="00000000" w:rsidP="00000000" w:rsidRDefault="00000000" w:rsidRPr="00000000" w14:paraId="0000033C">
      <w:pPr>
        <w:jc w:val="both"/>
        <w:rPr/>
      </w:pPr>
      <w:r w:rsidDel="00000000" w:rsidR="00000000" w:rsidRPr="00000000">
        <w:rPr>
          <w:rtl w:val="0"/>
        </w:rPr>
        <w:t xml:space="preserve">По умолчанию функция </w:t>
      </w:r>
      <w:r w:rsidDel="00000000" w:rsidR="00000000" w:rsidRPr="00000000">
        <w:rPr>
          <w:b w:val="1"/>
          <w:rtl w:val="0"/>
        </w:rPr>
        <w:t xml:space="preserve">print()</w:t>
      </w:r>
      <w:r w:rsidDel="00000000" w:rsidR="00000000" w:rsidRPr="00000000">
        <w:rPr>
          <w:rtl w:val="0"/>
        </w:rPr>
        <w:t xml:space="preserve"> добавляет символ перевода строки, который можно отменить, добавив в функцию параметр </w:t>
      </w:r>
      <w:r w:rsidDel="00000000" w:rsidR="00000000" w:rsidRPr="00000000">
        <w:rPr>
          <w:b w:val="1"/>
          <w:rtl w:val="0"/>
        </w:rPr>
        <w:t xml:space="preserve">end</w:t>
      </w:r>
      <w:r w:rsidDel="00000000" w:rsidR="00000000" w:rsidRPr="00000000">
        <w:rPr>
          <w:rtl w:val="0"/>
        </w:rPr>
        <w:t xml:space="preserve"> со значением пустой строки.</w:t>
      </w:r>
    </w:p>
    <w:p w:rsidR="00000000" w:rsidDel="00000000" w:rsidP="00000000" w:rsidRDefault="00000000" w:rsidRPr="00000000" w14:paraId="0000033D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5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"ab"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"ra"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"kada"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"bra"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]:</w:t>
              <w:br w:type="textWrapping"/>
              <w:t xml:space="preserve">    print(el, end=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3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5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abrakadabra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Style w:val="Heading2"/>
        <w:rPr/>
      </w:pPr>
      <w:bookmarkStart w:colFirst="0" w:colLast="0" w:name="_350iqa18iteo" w:id="58"/>
      <w:bookmarkEnd w:id="58"/>
      <w:r w:rsidDel="00000000" w:rsidR="00000000" w:rsidRPr="00000000">
        <w:rPr>
          <w:rtl w:val="0"/>
        </w:rPr>
        <w:t xml:space="preserve">Сортировка словаря по значениям</w:t>
      </w:r>
    </w:p>
    <w:p w:rsidR="00000000" w:rsidDel="00000000" w:rsidP="00000000" w:rsidRDefault="00000000" w:rsidRPr="00000000" w14:paraId="00000344">
      <w:pPr>
        <w:jc w:val="both"/>
        <w:rPr/>
      </w:pPr>
      <w:r w:rsidDel="00000000" w:rsidR="00000000" w:rsidRPr="00000000">
        <w:rPr>
          <w:rtl w:val="0"/>
        </w:rPr>
        <w:t xml:space="preserve">По умолчанию элементы словаря сортируются по наименованиям ключей. </w:t>
      </w:r>
    </w:p>
    <w:p w:rsidR="00000000" w:rsidDel="00000000" w:rsidP="00000000" w:rsidRDefault="00000000" w:rsidRPr="00000000" w14:paraId="00000345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5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'python'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1991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'java'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1995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'c++'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1983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  <w:br w:type="textWrapping"/>
              <w:t xml:space="preserve">print(sorted(my_dict))</w:t>
            </w:r>
          </w:p>
        </w:tc>
      </w:tr>
    </w:tbl>
    <w:p w:rsidR="00000000" w:rsidDel="00000000" w:rsidP="00000000" w:rsidRDefault="00000000" w:rsidRPr="00000000" w14:paraId="000003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5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'c++'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'java'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'python'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jc w:val="both"/>
        <w:rPr/>
      </w:pPr>
      <w:r w:rsidDel="00000000" w:rsidR="00000000" w:rsidRPr="00000000">
        <w:rPr>
          <w:rtl w:val="0"/>
        </w:rPr>
        <w:t xml:space="preserve">Но есть возможность реализации сортировки по значениям элементов.</w:t>
      </w:r>
    </w:p>
    <w:p w:rsidR="00000000" w:rsidDel="00000000" w:rsidP="00000000" w:rsidRDefault="00000000" w:rsidRPr="00000000" w14:paraId="0000034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5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my_dict = {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'python'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1991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'java'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1995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'c++'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1983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}</w:t>
              <w:br w:type="textWrapping"/>
              <w:t xml:space="preserve">print(sorted(my_dict, key=my_dict.get))</w:t>
            </w:r>
          </w:p>
        </w:tc>
      </w:tr>
    </w:tbl>
    <w:p w:rsidR="00000000" w:rsidDel="00000000" w:rsidP="00000000" w:rsidRDefault="00000000" w:rsidRPr="00000000" w14:paraId="000003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5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'c++'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'python'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'java'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1">
      <w:pPr>
        <w:pStyle w:val="Heading2"/>
        <w:rPr/>
      </w:pPr>
      <w:bookmarkStart w:colFirst="0" w:colLast="0" w:name="_3cgja96vmmml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Style w:val="Heading2"/>
        <w:rPr/>
      </w:pPr>
      <w:bookmarkStart w:colFirst="0" w:colLast="0" w:name="_ebdsf1stx3n3" w:id="60"/>
      <w:bookmarkEnd w:id="60"/>
      <w:r w:rsidDel="00000000" w:rsidR="00000000" w:rsidRPr="00000000">
        <w:rPr>
          <w:rtl w:val="0"/>
        </w:rPr>
        <w:t xml:space="preserve">Нумерованные списки</w:t>
      </w:r>
    </w:p>
    <w:p w:rsidR="00000000" w:rsidDel="00000000" w:rsidP="00000000" w:rsidRDefault="00000000" w:rsidRPr="00000000" w14:paraId="00000353">
      <w:pPr>
        <w:jc w:val="both"/>
        <w:rPr/>
      </w:pPr>
      <w:r w:rsidDel="00000000" w:rsidR="00000000" w:rsidRPr="00000000">
        <w:rPr>
          <w:rtl w:val="0"/>
        </w:rPr>
        <w:t xml:space="preserve">Для реализации нумерованного списка можно воспользоваться </w:t>
      </w:r>
      <w:del w:author="Павел Антонов" w:id="0" w:date="2020-07-06T16:30:20Z">
        <w:r w:rsidDel="00000000" w:rsidR="00000000" w:rsidRPr="00000000">
          <w:rPr>
            <w:rtl w:val="0"/>
          </w:rPr>
          <w:delText xml:space="preserve">нам </w:delText>
        </w:r>
      </w:del>
      <w:r w:rsidDel="00000000" w:rsidR="00000000" w:rsidRPr="00000000">
        <w:rPr>
          <w:rtl w:val="0"/>
        </w:rPr>
        <w:t xml:space="preserve">функцией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enumerate()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5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6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ind,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enumerate([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'ноль'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'один'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'два'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'три'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]):</w:t>
              <w:br w:type="textWrapping"/>
              <w:t xml:space="preserve">    print(ind, el)</w:t>
            </w:r>
          </w:p>
        </w:tc>
      </w:tr>
    </w:tbl>
    <w:p w:rsidR="00000000" w:rsidDel="00000000" w:rsidP="00000000" w:rsidRDefault="00000000" w:rsidRPr="00000000" w14:paraId="000003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6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ноль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один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два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три</w:t>
            </w:r>
          </w:p>
        </w:tc>
      </w:tr>
    </w:tbl>
    <w:p w:rsidR="00000000" w:rsidDel="00000000" w:rsidP="00000000" w:rsidRDefault="00000000" w:rsidRPr="00000000" w14:paraId="000003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6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ind, el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shd w:fill="fafafa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enumerate([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'один'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'два'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'три'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):</w:t>
              <w:br w:type="textWrapping"/>
              <w:t xml:space="preserve">    print(ind, el)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C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6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один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два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shd w:fill="fafafa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 три</w:t>
            </w:r>
          </w:p>
        </w:tc>
      </w:tr>
    </w:tbl>
    <w:p w:rsidR="00000000" w:rsidDel="00000000" w:rsidP="00000000" w:rsidRDefault="00000000" w:rsidRPr="00000000" w14:paraId="000003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Style w:val="Heading2"/>
        <w:rPr/>
      </w:pPr>
      <w:bookmarkStart w:colFirst="0" w:colLast="0" w:name="_b6lecbky2exl" w:id="61"/>
      <w:bookmarkEnd w:id="61"/>
      <w:r w:rsidDel="00000000" w:rsidR="00000000" w:rsidRPr="00000000">
        <w:rPr>
          <w:rtl w:val="0"/>
        </w:rPr>
        <w:t xml:space="preserve">Транспонирование матрицы</w:t>
      </w:r>
    </w:p>
    <w:p w:rsidR="00000000" w:rsidDel="00000000" w:rsidP="00000000" w:rsidRDefault="00000000" w:rsidRPr="00000000" w14:paraId="00000360">
      <w:pPr>
        <w:jc w:val="both"/>
        <w:rPr/>
      </w:pPr>
      <w:r w:rsidDel="00000000" w:rsidR="00000000" w:rsidRPr="00000000">
        <w:rPr>
          <w:rtl w:val="0"/>
        </w:rPr>
        <w:t xml:space="preserve">Под транспонированием понимается замена местами строк и столбцов матрицы (двумерного массива). Для этого можно воспользоваться функцией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zip()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61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Пример:</w:t>
      </w:r>
      <w:r w:rsidDel="00000000" w:rsidR="00000000" w:rsidRPr="00000000">
        <w:rPr>
          <w:rtl w:val="0"/>
        </w:rPr>
      </w:r>
    </w:p>
    <w:tbl>
      <w:tblPr>
        <w:tblStyle w:val="Table16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a626a4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old_list = [(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'f'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)]</w:t>
              <w:br w:type="textWrapping"/>
              <w:t xml:space="preserve">new_list = zip(*old_list)</w:t>
              <w:br w:type="textWrapping"/>
              <w:t xml:space="preserve">print(list(new_list))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Результат:</w:t>
      </w:r>
      <w:r w:rsidDel="00000000" w:rsidR="00000000" w:rsidRPr="00000000">
        <w:rPr>
          <w:rtl w:val="0"/>
        </w:rPr>
      </w:r>
    </w:p>
    <w:tbl>
      <w:tblPr>
        <w:tblStyle w:val="Table16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after="0" w:before="0" w:line="276" w:lineRule="auto"/>
              <w:rPr>
                <w:rFonts w:ascii="Courier New" w:cs="Courier New" w:eastAsia="Courier New" w:hAnsi="Courier New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[(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'c'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'b'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'd'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shd w:fill="fafafa" w:val="clear"/>
                <w:rtl w:val="0"/>
              </w:rPr>
              <w:t xml:space="preserve">'f'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shd w:fill="fafafa" w:val="clear"/>
                <w:rtl w:val="0"/>
              </w:rPr>
              <w:t xml:space="preserve">)]</w:t>
            </w:r>
          </w:p>
        </w:tc>
      </w:tr>
    </w:tbl>
    <w:p w:rsidR="00000000" w:rsidDel="00000000" w:rsidP="00000000" w:rsidRDefault="00000000" w:rsidRPr="00000000" w14:paraId="00000366">
      <w:pPr>
        <w:pStyle w:val="Heading1"/>
        <w:rPr/>
      </w:pPr>
      <w:bookmarkStart w:colFirst="0" w:colLast="0" w:name="_x0teoiijkytx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Style w:val="Heading1"/>
        <w:rPr>
          <w:color w:val="333333"/>
          <w:highlight w:val="white"/>
        </w:rPr>
      </w:pPr>
      <w:bookmarkStart w:colFirst="0" w:colLast="0" w:name="_fv3bylrz63ae" w:id="63"/>
      <w:bookmarkEnd w:id="63"/>
      <w:r w:rsidDel="00000000" w:rsidR="00000000" w:rsidRPr="00000000">
        <w:rPr>
          <w:rtl w:val="0"/>
        </w:rPr>
        <w:t xml:space="preserve">Практическое </w:t>
      </w:r>
      <w:r w:rsidDel="00000000" w:rsidR="00000000" w:rsidRPr="00000000">
        <w:rPr>
          <w:rtl w:val="0"/>
        </w:rPr>
        <w:t xml:space="preserve">задание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numPr>
          <w:ilvl w:val="0"/>
          <w:numId w:val="5"/>
        </w:numPr>
        <w:spacing w:after="0" w:before="0" w:lineRule="auto"/>
        <w:ind w:left="72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Создать список и заполнить его элементами различных типов данных. Реализовать скрипт проверки типа данных каждого элемента. Использовать функцию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type()</w:t>
      </w:r>
      <w:r w:rsidDel="00000000" w:rsidR="00000000" w:rsidRPr="00000000">
        <w:rPr>
          <w:color w:val="333333"/>
          <w:highlight w:val="white"/>
          <w:rtl w:val="0"/>
        </w:rPr>
        <w:t xml:space="preserve"> для проверки типа. Элементы списка можно не запрашивать у пользователя, а указать явно, в программе.</w:t>
      </w:r>
    </w:p>
    <w:p w:rsidR="00000000" w:rsidDel="00000000" w:rsidP="00000000" w:rsidRDefault="00000000" w:rsidRPr="00000000" w14:paraId="00000369">
      <w:pPr>
        <w:numPr>
          <w:ilvl w:val="0"/>
          <w:numId w:val="5"/>
        </w:numPr>
        <w:spacing w:after="0" w:before="0" w:lineRule="auto"/>
        <w:ind w:left="72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Для списка реализовать обмен значений соседних элементов, т.е</w:t>
      </w:r>
      <w:del w:author="Ivan Marzhanovskiy" w:id="1" w:date="2020-07-02T17:07:15Z">
        <w:commentRangeStart w:id="1"/>
        <w:r w:rsidDel="00000000" w:rsidR="00000000" w:rsidRPr="00000000">
          <w:rPr>
            <w:color w:val="333333"/>
            <w:highlight w:val="white"/>
            <w:rtl w:val="0"/>
          </w:rPr>
          <w:delText xml:space="preserve">. З</w:delText>
        </w:r>
      </w:del>
      <w:commentRangeEnd w:id="1"/>
      <w:r w:rsidDel="00000000" w:rsidR="00000000" w:rsidRPr="00000000">
        <w:commentReference w:id="1"/>
      </w:r>
      <w:r w:rsidDel="00000000" w:rsidR="00000000" w:rsidRPr="00000000">
        <w:rPr>
          <w:color w:val="333333"/>
          <w:highlight w:val="white"/>
          <w:rtl w:val="0"/>
        </w:rPr>
        <w:t xml:space="preserve">начениями обмениваются элементы с индексами 0 и 1, 2 и 3 и т.д. При нечетном количестве элементов последний сохранить на своем месте. Для заполнения списка элементов необходимо использовать функцию </w:t>
      </w:r>
      <w:r w:rsidDel="00000000" w:rsidR="00000000" w:rsidRPr="00000000">
        <w:rPr>
          <w:b w:val="1"/>
          <w:color w:val="333333"/>
          <w:highlight w:val="white"/>
          <w:rtl w:val="0"/>
        </w:rPr>
        <w:t xml:space="preserve">input()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36A">
      <w:pPr>
        <w:numPr>
          <w:ilvl w:val="0"/>
          <w:numId w:val="5"/>
        </w:numPr>
        <w:spacing w:after="0" w:before="0" w:lineRule="auto"/>
        <w:ind w:left="72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Пользователь вводит месяц в виде целого числа от 1 до 12. Сообщить к какому времени года относится месяц (зима, весна, лето, осень). Напишите решения через list и через dict. </w:t>
      </w:r>
    </w:p>
    <w:p w:rsidR="00000000" w:rsidDel="00000000" w:rsidP="00000000" w:rsidRDefault="00000000" w:rsidRPr="00000000" w14:paraId="0000036B">
      <w:pPr>
        <w:numPr>
          <w:ilvl w:val="0"/>
          <w:numId w:val="5"/>
        </w:numPr>
        <w:spacing w:after="0" w:before="0" w:lineRule="auto"/>
        <w:ind w:left="72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Пользователь вводит строку из нескольких слов, разделённых пробелами. Вывести каждое слово с новой строки. Строки необходимо пронумеровать. Если </w:t>
      </w:r>
      <w:del w:author="Ivan Marzhanovskiy" w:id="2" w:date="2020-07-02T17:16:23Z">
        <w:r w:rsidDel="00000000" w:rsidR="00000000" w:rsidRPr="00000000">
          <w:rPr>
            <w:color w:val="333333"/>
            <w:highlight w:val="white"/>
            <w:rtl w:val="0"/>
          </w:rPr>
          <w:delText xml:space="preserve">в </w:delText>
        </w:r>
      </w:del>
      <w:r w:rsidDel="00000000" w:rsidR="00000000" w:rsidRPr="00000000">
        <w:rPr>
          <w:color w:val="333333"/>
          <w:highlight w:val="white"/>
          <w:rtl w:val="0"/>
        </w:rPr>
        <w:t xml:space="preserve">слово длинное, выводить только первые 10 букв в слове. </w:t>
      </w:r>
    </w:p>
    <w:p w:rsidR="00000000" w:rsidDel="00000000" w:rsidP="00000000" w:rsidRDefault="00000000" w:rsidRPr="00000000" w14:paraId="0000036C">
      <w:pPr>
        <w:numPr>
          <w:ilvl w:val="0"/>
          <w:numId w:val="5"/>
        </w:numPr>
        <w:spacing w:after="0" w:before="0" w:lineRule="auto"/>
        <w:ind w:left="720" w:hanging="36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Реализовать структуру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color w:val="333333"/>
          <w:highlight w:val="white"/>
          <w:rtl w:val="0"/>
        </w:rPr>
        <w:t xml:space="preserve">Рейтинг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color w:val="333333"/>
          <w:highlight w:val="white"/>
          <w:rtl w:val="0"/>
        </w:rPr>
        <w:t xml:space="preserve">, представляющую собой не возрастающий набор натуральных чисел. У пользователя необходимо запрашивать новый элемент рейтинга. Если в рейтинге существуют элементы с одинаковыми значениями, то новый элемент с тем же значением должен разместиться после 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Подсказка. Например, набор натуральных чисел: 7, 5, 3, 3, 2. </w:t>
      </w:r>
    </w:p>
    <w:p w:rsidR="00000000" w:rsidDel="00000000" w:rsidP="00000000" w:rsidRDefault="00000000" w:rsidRPr="00000000" w14:paraId="0000036E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Пользователь ввел число 3. Результат: 7, 5, 3, 3, </w:t>
      </w:r>
      <w:r w:rsidDel="00000000" w:rsidR="00000000" w:rsidRPr="00000000">
        <w:rPr>
          <w:color w:val="ff0000"/>
          <w:highlight w:val="white"/>
          <w:rtl w:val="0"/>
        </w:rPr>
        <w:t xml:space="preserve">3</w:t>
      </w:r>
      <w:r w:rsidDel="00000000" w:rsidR="00000000" w:rsidRPr="00000000">
        <w:rPr>
          <w:color w:val="333333"/>
          <w:highlight w:val="white"/>
          <w:rtl w:val="0"/>
        </w:rPr>
        <w:t xml:space="preserve">, 2.</w:t>
      </w:r>
    </w:p>
    <w:p w:rsidR="00000000" w:rsidDel="00000000" w:rsidP="00000000" w:rsidRDefault="00000000" w:rsidRPr="00000000" w14:paraId="0000036F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Пользователь ввел число 8. Результат: </w:t>
      </w:r>
      <w:r w:rsidDel="00000000" w:rsidR="00000000" w:rsidRPr="00000000">
        <w:rPr>
          <w:color w:val="ff0000"/>
          <w:highlight w:val="white"/>
          <w:rtl w:val="0"/>
        </w:rPr>
        <w:t xml:space="preserve">8</w:t>
      </w:r>
      <w:r w:rsidDel="00000000" w:rsidR="00000000" w:rsidRPr="00000000">
        <w:rPr>
          <w:color w:val="333333"/>
          <w:highlight w:val="white"/>
          <w:rtl w:val="0"/>
        </w:rPr>
        <w:t xml:space="preserve">, 7, 5, 3, 3, 2.</w:t>
      </w:r>
    </w:p>
    <w:p w:rsidR="00000000" w:rsidDel="00000000" w:rsidP="00000000" w:rsidRDefault="00000000" w:rsidRPr="00000000" w14:paraId="00000370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Пользователь ввел число 1. Результат: 7, 5, 3, 3, 2, </w:t>
      </w:r>
      <w:r w:rsidDel="00000000" w:rsidR="00000000" w:rsidRPr="00000000">
        <w:rPr>
          <w:color w:val="ff0000"/>
          <w:highlight w:val="white"/>
          <w:rtl w:val="0"/>
        </w:rPr>
        <w:t xml:space="preserve">1</w:t>
      </w:r>
      <w:r w:rsidDel="00000000" w:rsidR="00000000" w:rsidRPr="00000000">
        <w:rPr>
          <w:color w:val="33333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371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Набор натуральных чисел можно задать непосредственно в коде, например, my_list = [7, 5, 3, 3, 2].</w:t>
      </w:r>
    </w:p>
    <w:p w:rsidR="00000000" w:rsidDel="00000000" w:rsidP="00000000" w:rsidRDefault="00000000" w:rsidRPr="00000000" w14:paraId="00000372">
      <w:pPr>
        <w:numPr>
          <w:ilvl w:val="0"/>
          <w:numId w:val="5"/>
        </w:numPr>
        <w:spacing w:after="0" w:before="0" w:lineRule="auto"/>
        <w:ind w:left="720" w:hanging="360"/>
        <w:jc w:val="both"/>
        <w:rPr>
          <w:color w:val="333333"/>
          <w:highlight w:val="white"/>
          <w:u w:val="non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*</w:t>
      </w:r>
      <w:r w:rsidDel="00000000" w:rsidR="00000000" w:rsidRPr="00000000">
        <w:rPr>
          <w:color w:val="333333"/>
          <w:highlight w:val="white"/>
          <w:rtl w:val="0"/>
        </w:rPr>
        <w:t xml:space="preserve">Реализовать структуру данных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color w:val="333333"/>
          <w:highlight w:val="white"/>
          <w:rtl w:val="0"/>
        </w:rPr>
        <w:t xml:space="preserve">Товары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color w:val="333333"/>
          <w:highlight w:val="white"/>
          <w:rtl w:val="0"/>
        </w:rPr>
        <w:t xml:space="preserve">. Она должна представлять собой список кортежей. Каждый кортеж хранит информацию об отдельном товаре. В кортеже должно быть два элемента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highlight w:val="white"/>
          <w:rtl w:val="0"/>
        </w:rPr>
        <w:t xml:space="preserve"> номер товара и словарь с параметрами (характеристиками товара: название, цена, количество, единица измерения). Структуру нужно сформировать программно, т.е. запрашивать все данные у пользователя.</w:t>
      </w:r>
    </w:p>
    <w:p w:rsidR="00000000" w:rsidDel="00000000" w:rsidP="00000000" w:rsidRDefault="00000000" w:rsidRPr="00000000" w14:paraId="00000373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Пример готовой структуры: </w:t>
      </w:r>
    </w:p>
    <w:p w:rsidR="00000000" w:rsidDel="00000000" w:rsidP="00000000" w:rsidRDefault="00000000" w:rsidRPr="00000000" w14:paraId="00000374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commentRangeStart w:id="2"/>
      <w:r w:rsidDel="00000000" w:rsidR="00000000" w:rsidRPr="00000000">
        <w:rPr>
          <w:color w:val="333333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375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(1, {“название”: “компьютер”, “цена”: 20000, “количество”: 5, “eд”: “шт.”}),</w:t>
      </w:r>
    </w:p>
    <w:p w:rsidR="00000000" w:rsidDel="00000000" w:rsidP="00000000" w:rsidRDefault="00000000" w:rsidRPr="00000000" w14:paraId="00000376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(2, {“название”: “принтер”, “цена”: 6000, “количество”: 2, “eд”: “шт.”}), </w:t>
      </w:r>
    </w:p>
    <w:p w:rsidR="00000000" w:rsidDel="00000000" w:rsidP="00000000" w:rsidRDefault="00000000" w:rsidRPr="00000000" w14:paraId="00000377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(3, {“название”: “сканер”, “цена”: 2000, “количество”: 7, “eд”: “шт.”})</w:t>
      </w:r>
    </w:p>
    <w:p w:rsidR="00000000" w:rsidDel="00000000" w:rsidP="00000000" w:rsidRDefault="00000000" w:rsidRPr="00000000" w14:paraId="00000378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]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Необходимо собрать аналитику о товарах. Реализовать словарь, в котором каждый ключ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highlight w:val="white"/>
          <w:rtl w:val="0"/>
        </w:rPr>
        <w:t xml:space="preserve"> характеристика товара, например название, а значение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color w:val="333333"/>
          <w:highlight w:val="white"/>
          <w:rtl w:val="0"/>
        </w:rPr>
        <w:t xml:space="preserve"> список значений-характеристик, например список названий товаров.</w:t>
      </w:r>
    </w:p>
    <w:p w:rsidR="00000000" w:rsidDel="00000000" w:rsidP="00000000" w:rsidRDefault="00000000" w:rsidRPr="00000000" w14:paraId="0000037A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Пример:</w:t>
      </w:r>
    </w:p>
    <w:p w:rsidR="00000000" w:rsidDel="00000000" w:rsidP="00000000" w:rsidRDefault="00000000" w:rsidRPr="00000000" w14:paraId="0000037B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37C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“название”: [“компьютер”, “принтер”, “сканер”],</w:t>
      </w:r>
    </w:p>
    <w:p w:rsidR="00000000" w:rsidDel="00000000" w:rsidP="00000000" w:rsidRDefault="00000000" w:rsidRPr="00000000" w14:paraId="0000037D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“цена”: [20000, 6000, 2000],</w:t>
      </w:r>
    </w:p>
    <w:p w:rsidR="00000000" w:rsidDel="00000000" w:rsidP="00000000" w:rsidRDefault="00000000" w:rsidRPr="00000000" w14:paraId="0000037E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“количество”: [5, 2, 7],</w:t>
      </w:r>
    </w:p>
    <w:p w:rsidR="00000000" w:rsidDel="00000000" w:rsidP="00000000" w:rsidRDefault="00000000" w:rsidRPr="00000000" w14:paraId="0000037F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    “ед”: [“шт.”]</w:t>
      </w:r>
    </w:p>
    <w:p w:rsidR="00000000" w:rsidDel="00000000" w:rsidP="00000000" w:rsidRDefault="00000000" w:rsidRPr="00000000" w14:paraId="00000380">
      <w:pPr>
        <w:spacing w:after="0" w:before="0" w:lineRule="auto"/>
        <w:ind w:left="720" w:firstLine="0"/>
        <w:jc w:val="both"/>
        <w:rPr>
          <w:color w:val="333333"/>
          <w:highlight w:val="white"/>
        </w:rPr>
      </w:pPr>
      <w:r w:rsidDel="00000000" w:rsidR="00000000" w:rsidRPr="00000000">
        <w:rPr>
          <w:color w:val="33333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spacing w:after="0" w:before="0" w:lineRule="auto"/>
        <w:ind w:left="0" w:firstLine="0"/>
        <w:jc w:val="both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Style w:val="Heading1"/>
        <w:rPr/>
      </w:pPr>
      <w:bookmarkStart w:colFirst="0" w:colLast="0" w:name="_vqapgkhnyfqp" w:id="64"/>
      <w:bookmarkEnd w:id="64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383">
      <w:pPr>
        <w:numPr>
          <w:ilvl w:val="0"/>
          <w:numId w:val="6"/>
        </w:numPr>
        <w:spacing w:after="0" w:afterAutospacing="0" w:line="360" w:lineRule="auto"/>
        <w:ind w:left="720" w:hanging="360"/>
        <w:jc w:val="both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Числа: целые, вещественные, комплексные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jc w:val="both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Переменные и типы данных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85">
      <w:pPr>
        <w:numPr>
          <w:ilvl w:val="0"/>
          <w:numId w:val="6"/>
        </w:numPr>
        <w:spacing w:after="120" w:before="0" w:beforeAutospacing="0" w:line="360" w:lineRule="auto"/>
        <w:ind w:left="720" w:hanging="360"/>
        <w:jc w:val="both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Типы данных в Python 3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pStyle w:val="Heading1"/>
        <w:rPr/>
      </w:pPr>
      <w:bookmarkStart w:colFirst="0" w:colLast="0" w:name="_tnflastqfeho" w:id="65"/>
      <w:bookmarkEnd w:id="65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387">
      <w:pPr>
        <w:rPr>
          <w:color w:val="252525"/>
        </w:rPr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numPr>
          <w:ilvl w:val="0"/>
          <w:numId w:val="4"/>
        </w:numPr>
        <w:spacing w:after="0" w:afterAutospacing="0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Язык программирования Python 3 для начинающих и чайников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numPr>
          <w:ilvl w:val="0"/>
          <w:numId w:val="4"/>
        </w:numPr>
        <w:spacing w:after="0" w:afterAutospacing="0" w:before="0" w:beforeAutospacing="0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Программирование в Python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Учим Python качественно (habr)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8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Самоучитель по Python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8C">
      <w:pPr>
        <w:numPr>
          <w:ilvl w:val="0"/>
          <w:numId w:val="4"/>
        </w:numPr>
        <w:spacing w:after="120" w:before="0" w:beforeAutospacing="0" w:lineRule="auto"/>
        <w:ind w:left="720" w:hanging="360"/>
        <w:jc w:val="both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Лутц М. Изучаем Python. — М.: Символ-Плюс, 2011 (4-е издание)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8D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default"/>
      <w:footerReference r:id="rId21" w:type="first"/>
      <w:pgSz w:h="16838" w:w="11906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Ivan Marzhanovskiy" w:id="1" w:date="2020-07-02T17:07:24Z"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</w:t>
      </w:r>
    </w:p>
  </w:comment>
  <w:comment w:author="Павел Антонов" w:id="0" w:date="2020-07-06T16:31:44Z"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Порядок то не сохраняется, так что это не удаление дубликатов, а поиск уникальных элементов</w:t>
      </w:r>
    </w:p>
  </w:comment>
  <w:comment w:author="Павел Антонов" w:id="2" w:date="2020-07-06T16:18:33Z"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Однажды я столкнулся с базой данных, которую делали программисты 1С. У них были колонки типа IDТовара. Как оказалось, такой нейминг очень неудобен -  нужно лишний раз переключать раскладку при наборе кода. С ключами словаря ситуация аналогична. Также, отсюда недалеко до названий именованых аргументов русскими буквами, чего, думаю, никто не делает все же.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9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3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8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1">
    <w:pPr>
      <w:pStyle w:val="Subtitle"/>
      <w:rPr/>
    </w:pPr>
    <w:bookmarkStart w:colFirst="0" w:colLast="0" w:name="_3whwml4" w:id="66"/>
    <w:bookmarkEnd w:id="66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392">
    <w:pPr>
      <w:pStyle w:val="Subtitle"/>
      <w:rPr/>
    </w:pPr>
    <w:bookmarkStart w:colFirst="0" w:colLast="0" w:name="_orj5s0e9hq2g" w:id="67"/>
    <w:bookmarkEnd w:id="67"/>
    <w:r w:rsidDel="00000000" w:rsidR="00000000" w:rsidRPr="00000000">
      <w:rPr>
        <w:rtl w:val="0"/>
      </w:rPr>
      <w:t xml:space="preserve">Основы Python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metanit.com/python/tutorial/2.2.php" TargetMode="External"/><Relationship Id="rId10" Type="http://schemas.openxmlformats.org/officeDocument/2006/relationships/hyperlink" Target="https://pythonworld.ru/tipy-dannyx-v-python/chisla-int-float-complex.html" TargetMode="External"/><Relationship Id="rId21" Type="http://schemas.openxmlformats.org/officeDocument/2006/relationships/footer" Target="footer2.xml"/><Relationship Id="rId13" Type="http://schemas.openxmlformats.org/officeDocument/2006/relationships/hyperlink" Target="https://pythonworld.ru/" TargetMode="External"/><Relationship Id="rId12" Type="http://schemas.openxmlformats.org/officeDocument/2006/relationships/hyperlink" Target="https://www.8host.com/blog/tipy-dannyx-v-python-3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ocs.python.org/3/library/functions.html#zip" TargetMode="External"/><Relationship Id="rId15" Type="http://schemas.openxmlformats.org/officeDocument/2006/relationships/hyperlink" Target="https://habrahabr.ru/post/150302/" TargetMode="External"/><Relationship Id="rId14" Type="http://schemas.openxmlformats.org/officeDocument/2006/relationships/hyperlink" Target="https://python-scripts.com/" TargetMode="External"/><Relationship Id="rId17" Type="http://schemas.openxmlformats.org/officeDocument/2006/relationships/hyperlink" Target="http://www.proklondike.com/books/python/lutz_python_2011.html" TargetMode="External"/><Relationship Id="rId16" Type="http://schemas.openxmlformats.org/officeDocument/2006/relationships/hyperlink" Target="http://pythonworld.ru/samouchitel-python" TargetMode="External"/><Relationship Id="rId5" Type="http://schemas.openxmlformats.org/officeDocument/2006/relationships/numbering" Target="numbering.xml"/><Relationship Id="rId19" Type="http://schemas.openxmlformats.org/officeDocument/2006/relationships/header" Target="header2.xml"/><Relationship Id="rId6" Type="http://schemas.openxmlformats.org/officeDocument/2006/relationships/styles" Target="styles.xml"/><Relationship Id="rId18" Type="http://schemas.openxmlformats.org/officeDocument/2006/relationships/header" Target="header1.xml"/><Relationship Id="rId7" Type="http://schemas.openxmlformats.org/officeDocument/2006/relationships/hyperlink" Target="https://pythonworld.ru/tipy-dannyx-v-python/stroki-funkcii-i-metody-strok.html" TargetMode="External"/><Relationship Id="rId8" Type="http://schemas.openxmlformats.org/officeDocument/2006/relationships/hyperlink" Target="https://docs.python.org/3/library/functions.html#enumerat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